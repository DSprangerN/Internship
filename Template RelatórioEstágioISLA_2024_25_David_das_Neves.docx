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F59E" w14:textId="79E6697D" w:rsidR="00C25B8E" w:rsidRPr="00715D70" w:rsidRDefault="00B944D4" w:rsidP="00472BF7">
      <w:pPr>
        <w:pStyle w:val="Corpodetexto2"/>
        <w:spacing w:line="360" w:lineRule="auto"/>
        <w:jc w:val="center"/>
        <w:rPr>
          <w:sz w:val="32"/>
          <w:lang w:val="pt-PT"/>
        </w:rPr>
      </w:pPr>
      <w:r>
        <w:rPr>
          <w:noProof/>
          <w:sz w:val="32"/>
          <w:lang w:val="pt-PT"/>
        </w:rPr>
        <w:drawing>
          <wp:inline distT="0" distB="0" distL="0" distR="0" wp14:anchorId="29DD9A26" wp14:editId="1769E32A">
            <wp:extent cx="1924050" cy="1114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114425"/>
                    </a:xfrm>
                    <a:prstGeom prst="rect">
                      <a:avLst/>
                    </a:prstGeom>
                    <a:noFill/>
                    <a:ln>
                      <a:noFill/>
                    </a:ln>
                  </pic:spPr>
                </pic:pic>
              </a:graphicData>
            </a:graphic>
          </wp:inline>
        </w:drawing>
      </w:r>
    </w:p>
    <w:p w14:paraId="4EB1ADB3" w14:textId="77777777" w:rsidR="00472BF7" w:rsidRPr="00715D70" w:rsidRDefault="00390222" w:rsidP="00390222">
      <w:pPr>
        <w:spacing w:line="480" w:lineRule="auto"/>
        <w:ind w:firstLine="0"/>
        <w:jc w:val="center"/>
        <w:rPr>
          <w:b/>
          <w:sz w:val="32"/>
          <w:szCs w:val="32"/>
        </w:rPr>
      </w:pPr>
      <w:r>
        <w:rPr>
          <w:b/>
          <w:sz w:val="32"/>
          <w:szCs w:val="32"/>
        </w:rPr>
        <w:t>ISLA Santarém – Instituto Politécnico</w:t>
      </w:r>
    </w:p>
    <w:p w14:paraId="11619D3F" w14:textId="77777777" w:rsidR="00903F39" w:rsidRDefault="00903F39" w:rsidP="00880D5E">
      <w:pPr>
        <w:pStyle w:val="Corpodetexto2"/>
        <w:jc w:val="center"/>
        <w:rPr>
          <w:b/>
          <w:sz w:val="26"/>
          <w:szCs w:val="26"/>
          <w:lang w:val="pt-PT"/>
        </w:rPr>
      </w:pPr>
      <w:r>
        <w:rPr>
          <w:b/>
          <w:sz w:val="26"/>
          <w:szCs w:val="26"/>
          <w:lang w:val="pt-PT"/>
        </w:rPr>
        <w:t xml:space="preserve">Curso Técnico Superior Profissional de </w:t>
      </w:r>
    </w:p>
    <w:p w14:paraId="68DA3EF8" w14:textId="12C85469" w:rsidR="00880D5E" w:rsidRPr="00715D70" w:rsidRDefault="00EC0938" w:rsidP="00880D5E">
      <w:pPr>
        <w:pStyle w:val="Corpodetexto2"/>
        <w:jc w:val="center"/>
        <w:rPr>
          <w:b/>
          <w:sz w:val="26"/>
          <w:szCs w:val="26"/>
          <w:lang w:val="pt-PT"/>
        </w:rPr>
      </w:pPr>
      <w:r>
        <w:rPr>
          <w:b/>
          <w:sz w:val="26"/>
          <w:szCs w:val="26"/>
          <w:lang w:val="pt-PT"/>
        </w:rPr>
        <w:t>Tecnologias e Programação de Sistemas de Informação</w:t>
      </w:r>
      <w:r w:rsidR="00297AAA" w:rsidRPr="00715D70">
        <w:rPr>
          <w:b/>
          <w:sz w:val="26"/>
          <w:szCs w:val="26"/>
          <w:lang w:val="pt-PT"/>
        </w:rPr>
        <w:t xml:space="preserve"> </w:t>
      </w:r>
    </w:p>
    <w:p w14:paraId="17AE9C11" w14:textId="77777777" w:rsidR="00A43ED5" w:rsidRPr="00715D70" w:rsidRDefault="00A43ED5" w:rsidP="00145E2E">
      <w:pPr>
        <w:pStyle w:val="Corpodetexto2"/>
        <w:jc w:val="center"/>
        <w:rPr>
          <w:lang w:val="pt-PT"/>
        </w:rPr>
      </w:pPr>
    </w:p>
    <w:p w14:paraId="20A60834" w14:textId="723AEC18" w:rsidR="00472BF7" w:rsidRPr="00715D70" w:rsidRDefault="00903F39" w:rsidP="00145E2E">
      <w:pPr>
        <w:pStyle w:val="Corpodetexto2"/>
        <w:jc w:val="center"/>
        <w:rPr>
          <w:sz w:val="26"/>
          <w:szCs w:val="26"/>
          <w:lang w:val="pt-PT"/>
        </w:rPr>
      </w:pPr>
      <w:r>
        <w:rPr>
          <w:sz w:val="26"/>
          <w:szCs w:val="26"/>
          <w:lang w:val="pt-PT"/>
        </w:rPr>
        <w:t>Relatório do Estágio realizado n</w:t>
      </w:r>
      <w:r w:rsidR="00EC0938">
        <w:rPr>
          <w:sz w:val="26"/>
          <w:szCs w:val="26"/>
          <w:lang w:val="pt-PT"/>
        </w:rPr>
        <w:t>a Estrelinha Amarela</w:t>
      </w:r>
      <w:r>
        <w:rPr>
          <w:sz w:val="26"/>
          <w:szCs w:val="26"/>
          <w:lang w:val="pt-PT"/>
        </w:rPr>
        <w:t>:</w:t>
      </w:r>
    </w:p>
    <w:p w14:paraId="1C956612" w14:textId="77777777" w:rsidR="00A43ED5" w:rsidRPr="00715D70" w:rsidRDefault="00A43ED5" w:rsidP="00145E2E">
      <w:pPr>
        <w:spacing w:line="480" w:lineRule="auto"/>
        <w:jc w:val="center"/>
        <w:rPr>
          <w:sz w:val="26"/>
          <w:szCs w:val="26"/>
        </w:rPr>
      </w:pPr>
    </w:p>
    <w:p w14:paraId="2A797657" w14:textId="0EF2D657" w:rsidR="00472BF7" w:rsidRPr="00715D70" w:rsidRDefault="00EC0938" w:rsidP="00145E2E">
      <w:pPr>
        <w:spacing w:line="480" w:lineRule="auto"/>
        <w:jc w:val="center"/>
        <w:rPr>
          <w:sz w:val="26"/>
          <w:szCs w:val="26"/>
        </w:rPr>
      </w:pPr>
      <w:r>
        <w:rPr>
          <w:sz w:val="26"/>
          <w:szCs w:val="26"/>
        </w:rPr>
        <w:t>David das Neves</w:t>
      </w:r>
    </w:p>
    <w:p w14:paraId="10BDAB1E" w14:textId="77777777" w:rsidR="00C25B8E" w:rsidRPr="00715D70" w:rsidRDefault="00C25B8E" w:rsidP="00145E2E">
      <w:pPr>
        <w:spacing w:line="480" w:lineRule="auto"/>
        <w:jc w:val="center"/>
      </w:pPr>
    </w:p>
    <w:p w14:paraId="575A6AA0" w14:textId="77777777" w:rsidR="00472BF7" w:rsidRPr="00715D70" w:rsidRDefault="00A43ED5" w:rsidP="00145E2E">
      <w:pPr>
        <w:spacing w:line="480" w:lineRule="auto"/>
        <w:jc w:val="center"/>
        <w:rPr>
          <w:sz w:val="26"/>
          <w:szCs w:val="26"/>
        </w:rPr>
      </w:pPr>
      <w:r w:rsidRPr="00715D70">
        <w:rPr>
          <w:sz w:val="26"/>
          <w:szCs w:val="26"/>
        </w:rPr>
        <w:t>Docente</w:t>
      </w:r>
      <w:r w:rsidR="004A44D5">
        <w:rPr>
          <w:sz w:val="26"/>
          <w:szCs w:val="26"/>
        </w:rPr>
        <w:t xml:space="preserve"> Orientador</w:t>
      </w:r>
      <w:r w:rsidRPr="00715D70">
        <w:rPr>
          <w:sz w:val="26"/>
          <w:szCs w:val="26"/>
        </w:rPr>
        <w:t>:</w:t>
      </w:r>
    </w:p>
    <w:p w14:paraId="42B955F7" w14:textId="2173A32C" w:rsidR="00472BF7" w:rsidRPr="00715D70" w:rsidRDefault="00EC0938" w:rsidP="00145E2E">
      <w:pPr>
        <w:spacing w:line="480" w:lineRule="auto"/>
        <w:jc w:val="center"/>
        <w:rPr>
          <w:sz w:val="26"/>
          <w:szCs w:val="26"/>
        </w:rPr>
      </w:pPr>
      <w:r>
        <w:rPr>
          <w:sz w:val="26"/>
          <w:szCs w:val="26"/>
        </w:rPr>
        <w:t>PhD, ASIS, FRPS</w:t>
      </w:r>
      <w:r w:rsidR="006864FD" w:rsidRPr="00715D70">
        <w:rPr>
          <w:sz w:val="26"/>
          <w:szCs w:val="26"/>
        </w:rPr>
        <w:t xml:space="preserve"> </w:t>
      </w:r>
      <w:r>
        <w:rPr>
          <w:sz w:val="26"/>
          <w:szCs w:val="26"/>
        </w:rPr>
        <w:t>Ricardo Vardasca</w:t>
      </w:r>
    </w:p>
    <w:p w14:paraId="5B23B667" w14:textId="77777777" w:rsidR="004A44D5" w:rsidRDefault="004A44D5" w:rsidP="00145E2E">
      <w:pPr>
        <w:spacing w:line="480" w:lineRule="auto"/>
        <w:jc w:val="center"/>
        <w:rPr>
          <w:sz w:val="26"/>
          <w:szCs w:val="26"/>
        </w:rPr>
      </w:pPr>
    </w:p>
    <w:p w14:paraId="041966D0" w14:textId="77777777" w:rsidR="00B05461" w:rsidRPr="00715D70" w:rsidRDefault="00D91721" w:rsidP="00145E2E">
      <w:pPr>
        <w:spacing w:line="480" w:lineRule="auto"/>
        <w:jc w:val="center"/>
        <w:rPr>
          <w:sz w:val="26"/>
          <w:szCs w:val="26"/>
        </w:rPr>
      </w:pPr>
      <w:r w:rsidRPr="00715D70">
        <w:rPr>
          <w:sz w:val="26"/>
          <w:szCs w:val="26"/>
        </w:rPr>
        <w:t>U</w:t>
      </w:r>
      <w:r w:rsidR="00880D5E" w:rsidRPr="00715D70">
        <w:rPr>
          <w:sz w:val="26"/>
          <w:szCs w:val="26"/>
        </w:rPr>
        <w:t xml:space="preserve">nidade Curricular: </w:t>
      </w:r>
      <w:r w:rsidR="00903F39">
        <w:rPr>
          <w:sz w:val="26"/>
          <w:szCs w:val="26"/>
        </w:rPr>
        <w:t>Estágio</w:t>
      </w:r>
    </w:p>
    <w:p w14:paraId="5D89E16C" w14:textId="77777777" w:rsidR="00297AAA" w:rsidRPr="00715D70" w:rsidRDefault="00297AAA" w:rsidP="00145E2E">
      <w:pPr>
        <w:spacing w:line="480" w:lineRule="auto"/>
        <w:jc w:val="center"/>
        <w:rPr>
          <w:sz w:val="26"/>
          <w:szCs w:val="26"/>
        </w:rPr>
      </w:pPr>
    </w:p>
    <w:p w14:paraId="0D99DE5B" w14:textId="77777777" w:rsidR="00461479" w:rsidRPr="00715D70" w:rsidRDefault="00DE0800" w:rsidP="00145E2E">
      <w:pPr>
        <w:spacing w:line="480" w:lineRule="auto"/>
        <w:jc w:val="center"/>
        <w:rPr>
          <w:sz w:val="26"/>
          <w:szCs w:val="26"/>
        </w:rPr>
      </w:pPr>
      <w:r w:rsidRPr="00715D70">
        <w:rPr>
          <w:sz w:val="26"/>
          <w:szCs w:val="26"/>
        </w:rPr>
        <w:t>Santarém</w:t>
      </w:r>
    </w:p>
    <w:p w14:paraId="62F3EEAC" w14:textId="3E34B47A" w:rsidR="00D91721" w:rsidRPr="00715D70" w:rsidRDefault="00916F2B" w:rsidP="00651F2A">
      <w:pPr>
        <w:spacing w:line="480" w:lineRule="auto"/>
        <w:jc w:val="center"/>
      </w:pPr>
      <w:r w:rsidRPr="00715D70">
        <w:rPr>
          <w:sz w:val="26"/>
          <w:szCs w:val="26"/>
        </w:rPr>
        <w:t>A</w:t>
      </w:r>
      <w:r w:rsidR="00B942DE" w:rsidRPr="00715D70">
        <w:rPr>
          <w:sz w:val="26"/>
          <w:szCs w:val="26"/>
        </w:rPr>
        <w:t>no</w:t>
      </w:r>
      <w:r w:rsidR="00B05461" w:rsidRPr="00715D70">
        <w:rPr>
          <w:sz w:val="26"/>
          <w:szCs w:val="26"/>
        </w:rPr>
        <w:t xml:space="preserve"> letivo </w:t>
      </w:r>
      <w:r w:rsidR="00903F39">
        <w:rPr>
          <w:sz w:val="26"/>
          <w:szCs w:val="26"/>
        </w:rPr>
        <w:t>20</w:t>
      </w:r>
      <w:r w:rsidR="004A44D5">
        <w:rPr>
          <w:sz w:val="26"/>
          <w:szCs w:val="26"/>
        </w:rPr>
        <w:t>2</w:t>
      </w:r>
      <w:r w:rsidR="00EC0938">
        <w:rPr>
          <w:sz w:val="26"/>
          <w:szCs w:val="26"/>
        </w:rPr>
        <w:t>4</w:t>
      </w:r>
      <w:r w:rsidR="008D390B" w:rsidRPr="00715D70">
        <w:rPr>
          <w:sz w:val="26"/>
          <w:szCs w:val="26"/>
        </w:rPr>
        <w:t>-</w:t>
      </w:r>
      <w:r w:rsidR="00903F39">
        <w:rPr>
          <w:sz w:val="26"/>
          <w:szCs w:val="26"/>
        </w:rPr>
        <w:t>20</w:t>
      </w:r>
      <w:r w:rsidR="00906747">
        <w:rPr>
          <w:sz w:val="26"/>
          <w:szCs w:val="26"/>
        </w:rPr>
        <w:t>2</w:t>
      </w:r>
      <w:r w:rsidR="00EC0938">
        <w:rPr>
          <w:sz w:val="26"/>
          <w:szCs w:val="26"/>
        </w:rPr>
        <w:t>5</w:t>
      </w:r>
    </w:p>
    <w:p w14:paraId="43181D5E" w14:textId="77777777" w:rsidR="00D91721" w:rsidRPr="00715D70" w:rsidRDefault="00D91721" w:rsidP="00651F2A">
      <w:pPr>
        <w:spacing w:line="480" w:lineRule="auto"/>
        <w:jc w:val="center"/>
      </w:pPr>
    </w:p>
    <w:p w14:paraId="0F2B73AC" w14:textId="77777777" w:rsidR="00D91721" w:rsidRPr="00715D70" w:rsidRDefault="00D91721" w:rsidP="00651F2A">
      <w:pPr>
        <w:spacing w:line="480" w:lineRule="auto"/>
        <w:jc w:val="center"/>
      </w:pPr>
    </w:p>
    <w:p w14:paraId="11013CC4" w14:textId="77777777" w:rsidR="00D91721" w:rsidRPr="00715D70" w:rsidRDefault="00D91721" w:rsidP="00651F2A">
      <w:pPr>
        <w:spacing w:line="480" w:lineRule="auto"/>
        <w:jc w:val="center"/>
      </w:pPr>
    </w:p>
    <w:p w14:paraId="7784F647" w14:textId="77777777" w:rsidR="00715D70" w:rsidRDefault="00715D70" w:rsidP="00651F2A">
      <w:pPr>
        <w:spacing w:line="480" w:lineRule="auto"/>
        <w:jc w:val="center"/>
      </w:pPr>
    </w:p>
    <w:p w14:paraId="42E90225" w14:textId="77777777" w:rsidR="00715D70" w:rsidRDefault="00715D70" w:rsidP="00651F2A">
      <w:pPr>
        <w:spacing w:line="480" w:lineRule="auto"/>
        <w:jc w:val="center"/>
      </w:pPr>
    </w:p>
    <w:p w14:paraId="00042521" w14:textId="77777777" w:rsidR="00715D70" w:rsidRDefault="00715D70" w:rsidP="00651F2A">
      <w:pPr>
        <w:spacing w:line="480" w:lineRule="auto"/>
        <w:jc w:val="center"/>
      </w:pPr>
    </w:p>
    <w:p w14:paraId="3A1114BE" w14:textId="77777777" w:rsidR="00715D70" w:rsidRDefault="00715D70" w:rsidP="00651F2A">
      <w:pPr>
        <w:spacing w:line="480" w:lineRule="auto"/>
        <w:jc w:val="center"/>
      </w:pPr>
    </w:p>
    <w:p w14:paraId="3C5587E1" w14:textId="77777777" w:rsidR="00715D70" w:rsidRDefault="00715D70" w:rsidP="00651F2A">
      <w:pPr>
        <w:spacing w:line="480" w:lineRule="auto"/>
        <w:jc w:val="center"/>
      </w:pPr>
    </w:p>
    <w:p w14:paraId="384A95AF" w14:textId="77777777" w:rsidR="00651F2A" w:rsidRPr="00715D70" w:rsidRDefault="00651F2A" w:rsidP="00651F2A">
      <w:pPr>
        <w:spacing w:line="480" w:lineRule="auto"/>
        <w:jc w:val="center"/>
      </w:pPr>
      <w:r w:rsidRPr="00B959AF">
        <w:rPr>
          <w:highlight w:val="yellow"/>
        </w:rPr>
        <w:t>[página de verso, em branco]</w:t>
      </w:r>
    </w:p>
    <w:p w14:paraId="205D3756" w14:textId="77777777" w:rsidR="00651F2A" w:rsidRPr="00715D70" w:rsidRDefault="00651F2A" w:rsidP="00145E2E">
      <w:pPr>
        <w:spacing w:line="480" w:lineRule="auto"/>
        <w:jc w:val="center"/>
      </w:pPr>
    </w:p>
    <w:p w14:paraId="3320B323" w14:textId="77777777" w:rsidR="00651F2A" w:rsidRPr="00715D70" w:rsidRDefault="00651F2A" w:rsidP="00145E2E">
      <w:pPr>
        <w:spacing w:line="480" w:lineRule="auto"/>
        <w:jc w:val="center"/>
        <w:sectPr w:rsidR="00651F2A" w:rsidRPr="00715D70" w:rsidSect="004139B2">
          <w:headerReference w:type="default" r:id="rId9"/>
          <w:footerReference w:type="default" r:id="rId10"/>
          <w:footerReference w:type="first" r:id="rId11"/>
          <w:pgSz w:w="11906" w:h="16838" w:code="9"/>
          <w:pgMar w:top="1440" w:right="1440" w:bottom="1440" w:left="1440" w:header="709" w:footer="709" w:gutter="0"/>
          <w:pgNumType w:fmt="lowerRoman"/>
          <w:cols w:space="708"/>
          <w:titlePg/>
          <w:docGrid w:linePitch="360"/>
        </w:sectPr>
      </w:pPr>
    </w:p>
    <w:p w14:paraId="088517D7" w14:textId="77777777" w:rsidR="00C35AA4" w:rsidRPr="00715D70" w:rsidRDefault="00C35AA4" w:rsidP="008D390B">
      <w:pPr>
        <w:spacing w:line="480" w:lineRule="auto"/>
        <w:jc w:val="center"/>
        <w:rPr>
          <w:b/>
          <w:sz w:val="22"/>
          <w:szCs w:val="22"/>
        </w:rPr>
      </w:pPr>
      <w:r w:rsidRPr="00715D70">
        <w:rPr>
          <w:b/>
          <w:sz w:val="22"/>
          <w:szCs w:val="22"/>
        </w:rPr>
        <w:lastRenderedPageBreak/>
        <w:t>Resumo</w:t>
      </w:r>
    </w:p>
    <w:p w14:paraId="215C9583" w14:textId="6B57367E" w:rsidR="00325637" w:rsidRDefault="00325637" w:rsidP="00EB5DA0">
      <w:pPr>
        <w:pStyle w:val="Relresumo"/>
      </w:pPr>
      <w:r>
        <w:t xml:space="preserve">O presente relatório descreve o desenvolvimento de um website para o Jardim de Infância A Estrelinha Amarela, realizado no âmbito do estágio curricular. O objetivo principal do estágio foi criar uma plataforma online que permitisse aos pais e encarregados de educação aceder a informações sobre a instituição, bem como </w:t>
      </w:r>
      <w:r w:rsidR="004E7560">
        <w:t xml:space="preserve">uma área privada para </w:t>
      </w:r>
      <w:r>
        <w:t xml:space="preserve">os colaboradores </w:t>
      </w:r>
      <w:r w:rsidR="004E7560">
        <w:t>e direção</w:t>
      </w:r>
      <w:r>
        <w:t>.</w:t>
      </w:r>
    </w:p>
    <w:p w14:paraId="472D11E2" w14:textId="767151B1" w:rsidR="009933C2" w:rsidRDefault="009E0B00" w:rsidP="00EB5DA0">
      <w:pPr>
        <w:pStyle w:val="Relresumo"/>
      </w:pPr>
      <w:r>
        <w:t>O website inclui informações sobre a missão da escola, atividades, localização, ementas e permite os colaboradores registarem as suas horas de trabalho. A administração tem acesso a uma página onde pode verificar as horas de entrada e saída</w:t>
      </w:r>
      <w:r w:rsidR="00532FFE">
        <w:t xml:space="preserve"> dos colaboradores</w:t>
      </w:r>
      <w:r>
        <w:t>, atribuir compensações, aceitar novos colaboradores e gerir as ementas do website.</w:t>
      </w:r>
    </w:p>
    <w:p w14:paraId="02C42E4B" w14:textId="46953B88" w:rsidR="00325637" w:rsidRDefault="00325637" w:rsidP="00B959AF">
      <w:pPr>
        <w:pStyle w:val="Relresumo"/>
      </w:pPr>
      <w:r>
        <w:t xml:space="preserve">Durante o estágio, foram aplicados conhecimentos em </w:t>
      </w:r>
      <w:r>
        <w:rPr>
          <w:i/>
          <w:iCs/>
        </w:rPr>
        <w:t xml:space="preserve">HTML, CSS, JavaScript </w:t>
      </w:r>
      <w:r>
        <w:t xml:space="preserve">e </w:t>
      </w:r>
      <w:r>
        <w:rPr>
          <w:i/>
          <w:iCs/>
        </w:rPr>
        <w:t>PHP</w:t>
      </w:r>
      <w:r>
        <w:t xml:space="preserve">, bem como técnicas de design responsivo e segurança na web. O </w:t>
      </w:r>
      <w:r w:rsidR="00B959AF">
        <w:t>resultado</w:t>
      </w:r>
      <w:r>
        <w:t xml:space="preserve"> foi um website funcional e intuitivo, que atende às necessidades da instituição e dos seus utilizadores.</w:t>
      </w:r>
    </w:p>
    <w:p w14:paraId="1FA81E35" w14:textId="77777777" w:rsidR="00325637" w:rsidRDefault="00325637" w:rsidP="00EB5DA0">
      <w:pPr>
        <w:pStyle w:val="Relresumo"/>
      </w:pPr>
    </w:p>
    <w:p w14:paraId="6241DEC3" w14:textId="77777777" w:rsidR="00325637" w:rsidRPr="00325637" w:rsidRDefault="00325637" w:rsidP="00EB5DA0">
      <w:pPr>
        <w:pStyle w:val="Relresumo"/>
      </w:pPr>
    </w:p>
    <w:p w14:paraId="74F04993" w14:textId="1187819D" w:rsidR="00903F39" w:rsidRPr="00B959AF" w:rsidRDefault="008E236D" w:rsidP="00EB5DA0">
      <w:pPr>
        <w:pStyle w:val="Relresumo"/>
        <w:rPr>
          <w:highlight w:val="yellow"/>
        </w:rPr>
      </w:pPr>
      <w:r w:rsidRPr="00B959AF">
        <w:rPr>
          <w:highlight w:val="yellow"/>
        </w:rPr>
        <w:t xml:space="preserve">Um resumo é um sumário breve e abrangente dos conteúdos do </w:t>
      </w:r>
      <w:r w:rsidR="00801EC0" w:rsidRPr="00B959AF">
        <w:rPr>
          <w:highlight w:val="yellow"/>
        </w:rPr>
        <w:t>manuscrito</w:t>
      </w:r>
      <w:r w:rsidRPr="00B959AF">
        <w:rPr>
          <w:highlight w:val="yellow"/>
        </w:rPr>
        <w:t xml:space="preserve">; permite aos leitores analisarem de forma rápida o conteúdo do </w:t>
      </w:r>
      <w:r w:rsidR="00801EC0" w:rsidRPr="00B959AF">
        <w:rPr>
          <w:highlight w:val="yellow"/>
        </w:rPr>
        <w:t>manuscrito</w:t>
      </w:r>
      <w:r w:rsidRPr="00B959AF">
        <w:rPr>
          <w:highlight w:val="yellow"/>
        </w:rPr>
        <w:t xml:space="preserve">. Um resumo bem preparado pode ser o </w:t>
      </w:r>
      <w:r w:rsidR="00107A6D" w:rsidRPr="00B959AF">
        <w:rPr>
          <w:highlight w:val="yellow"/>
        </w:rPr>
        <w:t>parágrafo</w:t>
      </w:r>
      <w:r w:rsidRPr="00B959AF">
        <w:rPr>
          <w:highlight w:val="yellow"/>
        </w:rPr>
        <w:t xml:space="preserve"> mais importante do seu </w:t>
      </w:r>
      <w:r w:rsidR="00801EC0" w:rsidRPr="00B959AF">
        <w:rPr>
          <w:highlight w:val="yellow"/>
        </w:rPr>
        <w:t>manuscrito</w:t>
      </w:r>
      <w:r w:rsidRPr="00B959AF">
        <w:rPr>
          <w:highlight w:val="yellow"/>
        </w:rPr>
        <w:t xml:space="preserve">. </w:t>
      </w:r>
      <w:r w:rsidR="008D390B" w:rsidRPr="00B959AF">
        <w:rPr>
          <w:highlight w:val="yellow"/>
        </w:rPr>
        <w:t>O resumo de</w:t>
      </w:r>
      <w:r w:rsidR="007163AC" w:rsidRPr="00B959AF">
        <w:rPr>
          <w:highlight w:val="yellow"/>
        </w:rPr>
        <w:t>v</w:t>
      </w:r>
      <w:r w:rsidR="008D390B" w:rsidRPr="00B959AF">
        <w:rPr>
          <w:highlight w:val="yellow"/>
        </w:rPr>
        <w:t xml:space="preserve">e ser escrito </w:t>
      </w:r>
      <w:r w:rsidR="00107A6D" w:rsidRPr="00B959AF">
        <w:rPr>
          <w:highlight w:val="yellow"/>
        </w:rPr>
        <w:t xml:space="preserve">num parágrafo único, </w:t>
      </w:r>
      <w:r w:rsidR="008D390B" w:rsidRPr="00B959AF">
        <w:rPr>
          <w:highlight w:val="yellow"/>
        </w:rPr>
        <w:t xml:space="preserve">em </w:t>
      </w:r>
      <w:r w:rsidR="00107A6D" w:rsidRPr="00B959AF">
        <w:rPr>
          <w:highlight w:val="yellow"/>
        </w:rPr>
        <w:t xml:space="preserve">português, com </w:t>
      </w:r>
      <w:r w:rsidR="008D390B" w:rsidRPr="00B959AF">
        <w:rPr>
          <w:highlight w:val="yellow"/>
        </w:rPr>
        <w:t xml:space="preserve">tipo de letra </w:t>
      </w:r>
      <w:r w:rsidR="007163AC" w:rsidRPr="00B959AF">
        <w:rPr>
          <w:highlight w:val="yellow"/>
        </w:rPr>
        <w:t>T</w:t>
      </w:r>
      <w:r w:rsidR="008D390B" w:rsidRPr="00B959AF">
        <w:rPr>
          <w:highlight w:val="yellow"/>
        </w:rPr>
        <w:t xml:space="preserve">imes </w:t>
      </w:r>
      <w:r w:rsidR="007163AC" w:rsidRPr="00B959AF">
        <w:rPr>
          <w:highlight w:val="yellow"/>
        </w:rPr>
        <w:t>N</w:t>
      </w:r>
      <w:r w:rsidR="008D390B" w:rsidRPr="00B959AF">
        <w:rPr>
          <w:highlight w:val="yellow"/>
        </w:rPr>
        <w:t xml:space="preserve">ew </w:t>
      </w:r>
      <w:r w:rsidR="007163AC" w:rsidRPr="00B959AF">
        <w:rPr>
          <w:highlight w:val="yellow"/>
        </w:rPr>
        <w:t>R</w:t>
      </w:r>
      <w:r w:rsidR="008D390B" w:rsidRPr="00B959AF">
        <w:rPr>
          <w:highlight w:val="yellow"/>
        </w:rPr>
        <w:t>oman 11 pts, normal</w:t>
      </w:r>
      <w:r w:rsidR="00107A6D" w:rsidRPr="00B959AF">
        <w:rPr>
          <w:highlight w:val="yellow"/>
        </w:rPr>
        <w:t>, espaçamento simples.</w:t>
      </w:r>
      <w:r w:rsidR="00F72B19" w:rsidRPr="00B959AF">
        <w:rPr>
          <w:highlight w:val="yellow"/>
        </w:rPr>
        <w:t xml:space="preserve"> </w:t>
      </w:r>
      <w:r w:rsidR="00107A6D" w:rsidRPr="00B959AF">
        <w:rPr>
          <w:highlight w:val="yellow"/>
        </w:rPr>
        <w:t>D</w:t>
      </w:r>
      <w:r w:rsidR="008D390B" w:rsidRPr="00B959AF">
        <w:rPr>
          <w:highlight w:val="yellow"/>
        </w:rPr>
        <w:t>e</w:t>
      </w:r>
      <w:r w:rsidR="00107A6D" w:rsidRPr="00B959AF">
        <w:rPr>
          <w:highlight w:val="yellow"/>
        </w:rPr>
        <w:t>ve conter entre</w:t>
      </w:r>
      <w:r w:rsidR="00903F39" w:rsidRPr="00B959AF">
        <w:rPr>
          <w:highlight w:val="yellow"/>
        </w:rPr>
        <w:t xml:space="preserve"> 200 a 250 palavras.</w:t>
      </w:r>
    </w:p>
    <w:p w14:paraId="41438EA1" w14:textId="77777777" w:rsidR="00AE6022" w:rsidRPr="00B959AF" w:rsidRDefault="004A44D5" w:rsidP="00AE6022">
      <w:pPr>
        <w:pStyle w:val="Relresumo"/>
        <w:rPr>
          <w:color w:val="000000"/>
          <w:highlight w:val="yellow"/>
        </w:rPr>
      </w:pPr>
      <w:r w:rsidRPr="00B959AF">
        <w:rPr>
          <w:highlight w:val="yellow"/>
        </w:rPr>
        <w:t>Respeite as formatações definidas no documento, nomeadamente os estilos. Se o fizer vai facilitar-lhe as tarefas de formatação do documento.</w:t>
      </w:r>
      <w:r w:rsidR="00AE6022" w:rsidRPr="00B959AF">
        <w:rPr>
          <w:highlight w:val="yellow"/>
        </w:rPr>
        <w:t xml:space="preserve"> </w:t>
      </w:r>
      <w:r w:rsidR="00AE6022" w:rsidRPr="00B959AF">
        <w:rPr>
          <w:color w:val="000000"/>
          <w:highlight w:val="yellow"/>
        </w:rPr>
        <w:t>Sugere-se a estrutura:</w:t>
      </w:r>
    </w:p>
    <w:p w14:paraId="57C384A3" w14:textId="77777777" w:rsidR="00AE6022" w:rsidRPr="00B959AF" w:rsidRDefault="00AE6022" w:rsidP="00AE6022">
      <w:pPr>
        <w:pStyle w:val="Trabresumo"/>
        <w:rPr>
          <w:color w:val="000000"/>
          <w:highlight w:val="yellow"/>
        </w:rPr>
      </w:pPr>
      <w:r w:rsidRPr="00B959AF">
        <w:rPr>
          <w:b/>
          <w:bCs/>
          <w:color w:val="000000"/>
          <w:highlight w:val="yellow"/>
        </w:rPr>
        <w:t>Introdução:</w:t>
      </w:r>
      <w:r w:rsidRPr="00B959AF">
        <w:rPr>
          <w:color w:val="000000"/>
          <w:highlight w:val="yellow"/>
        </w:rPr>
        <w:t xml:space="preserve"> breve apresentação do estágio, incluindo a informação sobre a empresa/instituição onde decorreu</w:t>
      </w:r>
      <w:r w:rsidR="00607CDC" w:rsidRPr="00B959AF">
        <w:rPr>
          <w:color w:val="000000"/>
          <w:highlight w:val="yellow"/>
        </w:rPr>
        <w:t xml:space="preserve"> e</w:t>
      </w:r>
      <w:r w:rsidRPr="00B959AF">
        <w:rPr>
          <w:color w:val="000000"/>
          <w:highlight w:val="yellow"/>
        </w:rPr>
        <w:t xml:space="preserve"> objetivos do estágio. </w:t>
      </w:r>
    </w:p>
    <w:p w14:paraId="02C44C5E" w14:textId="77777777" w:rsidR="00AE6022" w:rsidRPr="00B959AF" w:rsidRDefault="00AE6022" w:rsidP="00AE6022">
      <w:pPr>
        <w:pStyle w:val="Trabresumo"/>
        <w:rPr>
          <w:color w:val="000000"/>
          <w:highlight w:val="yellow"/>
        </w:rPr>
      </w:pPr>
      <w:r w:rsidRPr="00B959AF">
        <w:rPr>
          <w:b/>
          <w:bCs/>
          <w:color w:val="000000"/>
          <w:highlight w:val="yellow"/>
        </w:rPr>
        <w:t>Revisão de conhecimentos</w:t>
      </w:r>
      <w:r w:rsidRPr="00B959AF">
        <w:rPr>
          <w:color w:val="000000"/>
          <w:highlight w:val="yellow"/>
        </w:rPr>
        <w:t>: incidindo sobre a(s) temáticas,</w:t>
      </w:r>
      <w:r w:rsidR="00607CDC" w:rsidRPr="00B959AF">
        <w:rPr>
          <w:color w:val="000000"/>
          <w:highlight w:val="yellow"/>
        </w:rPr>
        <w:t xml:space="preserve"> técnico/científicas</w:t>
      </w:r>
      <w:r w:rsidRPr="00B959AF">
        <w:rPr>
          <w:color w:val="000000"/>
          <w:highlight w:val="yellow"/>
        </w:rPr>
        <w:t xml:space="preserve"> abordadas durante o estágio (incluindo tecnologias utilizadas se for o caso).</w:t>
      </w:r>
    </w:p>
    <w:p w14:paraId="3FB25BE2" w14:textId="77777777" w:rsidR="00AE6022" w:rsidRPr="00B959AF" w:rsidRDefault="00AE6022" w:rsidP="00AE6022">
      <w:pPr>
        <w:pStyle w:val="Trabresumo"/>
        <w:rPr>
          <w:color w:val="000000"/>
          <w:highlight w:val="yellow"/>
        </w:rPr>
      </w:pPr>
      <w:r w:rsidRPr="00B959AF">
        <w:rPr>
          <w:b/>
          <w:bCs/>
          <w:color w:val="000000"/>
          <w:highlight w:val="yellow"/>
        </w:rPr>
        <w:t>Descrição das tarefas realizadas</w:t>
      </w:r>
      <w:r w:rsidRPr="00B959AF">
        <w:rPr>
          <w:color w:val="000000"/>
          <w:highlight w:val="yellow"/>
        </w:rPr>
        <w:t>: apresentar as principais tarefas realizadas, projetos em que o estagiário esteve envolvido, etc.</w:t>
      </w:r>
    </w:p>
    <w:p w14:paraId="387BCD9D" w14:textId="77777777" w:rsidR="00AE6022" w:rsidRPr="00B959AF" w:rsidRDefault="00AE6022" w:rsidP="00AE6022">
      <w:pPr>
        <w:pStyle w:val="Trabresumo"/>
        <w:rPr>
          <w:color w:val="000000"/>
          <w:highlight w:val="yellow"/>
        </w:rPr>
      </w:pPr>
      <w:r w:rsidRPr="00B959AF">
        <w:rPr>
          <w:b/>
          <w:bCs/>
          <w:color w:val="000000"/>
          <w:highlight w:val="yellow"/>
        </w:rPr>
        <w:t>Conclusão</w:t>
      </w:r>
      <w:r w:rsidRPr="00B959AF">
        <w:rPr>
          <w:color w:val="000000"/>
          <w:highlight w:val="yellow"/>
        </w:rPr>
        <w:t>: referir sucintamente porque é que o estágio foi importante no contexto da formação do estudante e do curso.</w:t>
      </w:r>
      <w:r w:rsidR="00607CDC" w:rsidRPr="00B959AF">
        <w:rPr>
          <w:color w:val="000000"/>
          <w:highlight w:val="yellow"/>
        </w:rPr>
        <w:t xml:space="preserve"> </w:t>
      </w:r>
    </w:p>
    <w:p w14:paraId="008BC8B8" w14:textId="77777777" w:rsidR="00AE6022" w:rsidRPr="00B959AF" w:rsidRDefault="00AE6022" w:rsidP="00AE6022">
      <w:pPr>
        <w:ind w:firstLine="0"/>
        <w:rPr>
          <w:sz w:val="22"/>
          <w:szCs w:val="22"/>
          <w:highlight w:val="yellow"/>
        </w:rPr>
      </w:pPr>
    </w:p>
    <w:p w14:paraId="0D9FF5AA" w14:textId="77777777" w:rsidR="008D390B" w:rsidRPr="00715D70" w:rsidRDefault="00903F39" w:rsidP="00AE6022">
      <w:pPr>
        <w:ind w:firstLine="0"/>
        <w:rPr>
          <w:i/>
          <w:iCs/>
          <w:sz w:val="22"/>
          <w:szCs w:val="22"/>
        </w:rPr>
      </w:pPr>
      <w:r w:rsidRPr="00B959AF">
        <w:rPr>
          <w:i/>
          <w:sz w:val="22"/>
          <w:szCs w:val="22"/>
          <w:highlight w:val="yellow"/>
        </w:rPr>
        <w:t>Pa</w:t>
      </w:r>
      <w:r w:rsidR="008D390B" w:rsidRPr="00B959AF">
        <w:rPr>
          <w:i/>
          <w:sz w:val="22"/>
          <w:szCs w:val="22"/>
          <w:highlight w:val="yellow"/>
        </w:rPr>
        <w:t>lavras chave</w:t>
      </w:r>
      <w:r w:rsidR="00294789" w:rsidRPr="00B959AF">
        <w:rPr>
          <w:i/>
          <w:sz w:val="22"/>
          <w:szCs w:val="22"/>
          <w:highlight w:val="yellow"/>
        </w:rPr>
        <w:t>:</w:t>
      </w:r>
      <w:r w:rsidR="008D390B" w:rsidRPr="00B959AF">
        <w:rPr>
          <w:i/>
          <w:sz w:val="22"/>
          <w:szCs w:val="22"/>
          <w:highlight w:val="yellow"/>
        </w:rPr>
        <w:t xml:space="preserve"> (</w:t>
      </w:r>
      <w:r w:rsidR="007163AC" w:rsidRPr="00B959AF">
        <w:rPr>
          <w:i/>
          <w:sz w:val="22"/>
          <w:szCs w:val="22"/>
          <w:highlight w:val="yellow"/>
        </w:rPr>
        <w:t>T</w:t>
      </w:r>
      <w:r w:rsidR="008D390B" w:rsidRPr="00B959AF">
        <w:rPr>
          <w:i/>
          <w:sz w:val="22"/>
          <w:szCs w:val="22"/>
          <w:highlight w:val="yellow"/>
        </w:rPr>
        <w:t xml:space="preserve">imes </w:t>
      </w:r>
      <w:r w:rsidR="007163AC" w:rsidRPr="00B959AF">
        <w:rPr>
          <w:i/>
          <w:sz w:val="22"/>
          <w:szCs w:val="22"/>
          <w:highlight w:val="yellow"/>
        </w:rPr>
        <w:t>N</w:t>
      </w:r>
      <w:r w:rsidR="008D390B" w:rsidRPr="00B959AF">
        <w:rPr>
          <w:i/>
          <w:sz w:val="22"/>
          <w:szCs w:val="22"/>
          <w:highlight w:val="yellow"/>
        </w:rPr>
        <w:t xml:space="preserve">ew </w:t>
      </w:r>
      <w:r w:rsidR="007163AC" w:rsidRPr="00B959AF">
        <w:rPr>
          <w:i/>
          <w:sz w:val="22"/>
          <w:szCs w:val="22"/>
          <w:highlight w:val="yellow"/>
        </w:rPr>
        <w:t>R</w:t>
      </w:r>
      <w:r w:rsidR="008D390B" w:rsidRPr="00B959AF">
        <w:rPr>
          <w:i/>
          <w:sz w:val="22"/>
          <w:szCs w:val="22"/>
          <w:highlight w:val="yellow"/>
        </w:rPr>
        <w:t>oman 11 pts itálico): palavra</w:t>
      </w:r>
      <w:r w:rsidR="007163AC" w:rsidRPr="00B959AF">
        <w:rPr>
          <w:i/>
          <w:sz w:val="22"/>
          <w:szCs w:val="22"/>
          <w:highlight w:val="yellow"/>
        </w:rPr>
        <w:t>1</w:t>
      </w:r>
      <w:r w:rsidR="008D390B" w:rsidRPr="00B959AF">
        <w:rPr>
          <w:i/>
          <w:sz w:val="22"/>
          <w:szCs w:val="22"/>
          <w:highlight w:val="yellow"/>
        </w:rPr>
        <w:t>; palavra</w:t>
      </w:r>
      <w:r w:rsidR="007163AC" w:rsidRPr="00B959AF">
        <w:rPr>
          <w:i/>
          <w:sz w:val="22"/>
          <w:szCs w:val="22"/>
          <w:highlight w:val="yellow"/>
        </w:rPr>
        <w:t>2</w:t>
      </w:r>
      <w:r w:rsidR="008D390B" w:rsidRPr="00B959AF">
        <w:rPr>
          <w:i/>
          <w:sz w:val="22"/>
          <w:szCs w:val="22"/>
          <w:highlight w:val="yellow"/>
        </w:rPr>
        <w:t>; palavra</w:t>
      </w:r>
      <w:r w:rsidR="007163AC" w:rsidRPr="00B959AF">
        <w:rPr>
          <w:i/>
          <w:sz w:val="22"/>
          <w:szCs w:val="22"/>
          <w:highlight w:val="yellow"/>
        </w:rPr>
        <w:t>3</w:t>
      </w:r>
      <w:r w:rsidR="008D390B" w:rsidRPr="00B959AF">
        <w:rPr>
          <w:i/>
          <w:sz w:val="22"/>
          <w:szCs w:val="22"/>
          <w:highlight w:val="yellow"/>
        </w:rPr>
        <w:t>; palavra</w:t>
      </w:r>
      <w:r w:rsidR="007163AC" w:rsidRPr="00B959AF">
        <w:rPr>
          <w:i/>
          <w:sz w:val="22"/>
          <w:szCs w:val="22"/>
          <w:highlight w:val="yellow"/>
        </w:rPr>
        <w:t>4</w:t>
      </w:r>
      <w:r w:rsidR="008D390B" w:rsidRPr="00B959AF">
        <w:rPr>
          <w:i/>
          <w:sz w:val="22"/>
          <w:szCs w:val="22"/>
          <w:highlight w:val="yellow"/>
        </w:rPr>
        <w:t>.</w:t>
      </w:r>
      <w:r w:rsidR="008D390B" w:rsidRPr="00B959AF">
        <w:rPr>
          <w:i/>
          <w:iCs/>
          <w:sz w:val="22"/>
          <w:szCs w:val="22"/>
          <w:highlight w:val="yellow"/>
        </w:rPr>
        <w:t> Devem incluir-se entre 3 e 6 palavras chave.</w:t>
      </w:r>
    </w:p>
    <w:p w14:paraId="4CA044CA" w14:textId="77777777" w:rsidR="008D390B" w:rsidRPr="00715D70" w:rsidRDefault="008D390B" w:rsidP="008D390B">
      <w:pPr>
        <w:rPr>
          <w:rFonts w:ascii="Arial" w:hAnsi="Arial" w:cs="Arial"/>
          <w:sz w:val="20"/>
          <w:lang w:val="es-ES"/>
        </w:rPr>
      </w:pPr>
    </w:p>
    <w:p w14:paraId="3B7BCA0B" w14:textId="77777777" w:rsidR="008D390B" w:rsidRPr="00715D70" w:rsidRDefault="008D390B" w:rsidP="008D390B">
      <w:pPr>
        <w:rPr>
          <w:rFonts w:ascii="Arial" w:hAnsi="Arial" w:cs="Arial"/>
          <w:sz w:val="20"/>
        </w:rPr>
      </w:pPr>
    </w:p>
    <w:p w14:paraId="1702E343" w14:textId="77777777" w:rsidR="00F124E6" w:rsidRPr="00715D70" w:rsidRDefault="00F124E6" w:rsidP="00F124E6">
      <w:pPr>
        <w:spacing w:line="480" w:lineRule="auto"/>
        <w:jc w:val="center"/>
      </w:pPr>
      <w:r w:rsidRPr="00715D70">
        <w:br w:type="page"/>
      </w:r>
    </w:p>
    <w:p w14:paraId="64D53DF4" w14:textId="77777777" w:rsidR="00F124E6" w:rsidRPr="00715D70" w:rsidRDefault="00F124E6" w:rsidP="00F124E6">
      <w:pPr>
        <w:spacing w:line="480" w:lineRule="auto"/>
        <w:jc w:val="center"/>
      </w:pPr>
    </w:p>
    <w:p w14:paraId="63B6B7D1" w14:textId="77777777" w:rsidR="00F124E6" w:rsidRPr="00715D70" w:rsidRDefault="00F124E6" w:rsidP="00F124E6">
      <w:pPr>
        <w:spacing w:line="480" w:lineRule="auto"/>
        <w:jc w:val="center"/>
      </w:pPr>
    </w:p>
    <w:p w14:paraId="73B6C8A1" w14:textId="77777777" w:rsidR="00F124E6" w:rsidRPr="00715D70" w:rsidRDefault="00F124E6" w:rsidP="00F124E6">
      <w:pPr>
        <w:spacing w:line="480" w:lineRule="auto"/>
        <w:jc w:val="center"/>
      </w:pPr>
      <w:r w:rsidRPr="00B959AF">
        <w:rPr>
          <w:highlight w:val="yellow"/>
        </w:rPr>
        <w:t>[página de verso, em branco]</w:t>
      </w:r>
    </w:p>
    <w:p w14:paraId="463BC46B" w14:textId="77777777" w:rsidR="00F124E6" w:rsidRPr="00715D70" w:rsidRDefault="00F124E6" w:rsidP="008D390B">
      <w:pPr>
        <w:rPr>
          <w:rFonts w:ascii="Arial" w:hAnsi="Arial" w:cs="Arial"/>
          <w:sz w:val="20"/>
        </w:rPr>
      </w:pPr>
    </w:p>
    <w:p w14:paraId="7DEB277E" w14:textId="77777777" w:rsidR="00F124E6" w:rsidRPr="00715D70" w:rsidRDefault="00651F2A">
      <w:r w:rsidRPr="00715D70">
        <w:br w:type="page"/>
      </w:r>
    </w:p>
    <w:p w14:paraId="4156F8D2" w14:textId="77777777" w:rsidR="00F124E6" w:rsidRPr="00715D70" w:rsidRDefault="00F124E6">
      <w:pPr>
        <w:pStyle w:val="Cabealhodondice"/>
        <w:rPr>
          <w:rFonts w:ascii="Times New Roman" w:hAnsi="Times New Roman"/>
          <w:b/>
          <w:caps/>
          <w:color w:val="000000"/>
          <w:sz w:val="24"/>
          <w:szCs w:val="24"/>
        </w:rPr>
      </w:pPr>
      <w:r w:rsidRPr="00715D70">
        <w:rPr>
          <w:rFonts w:ascii="Times New Roman" w:hAnsi="Times New Roman"/>
          <w:b/>
          <w:caps/>
          <w:color w:val="000000"/>
          <w:sz w:val="24"/>
          <w:szCs w:val="24"/>
        </w:rPr>
        <w:lastRenderedPageBreak/>
        <w:t>Índice</w:t>
      </w:r>
    </w:p>
    <w:p w14:paraId="4094676E" w14:textId="77777777" w:rsidR="00F124E6" w:rsidRPr="00715D70" w:rsidRDefault="00F124E6" w:rsidP="00F124E6"/>
    <w:p w14:paraId="1850CA52" w14:textId="77777777" w:rsidR="00607CDC" w:rsidRDefault="00F124E6">
      <w:pPr>
        <w:pStyle w:val="ndice1"/>
        <w:rPr>
          <w:rFonts w:ascii="Aptos" w:hAnsi="Aptos"/>
          <w:b w:val="0"/>
          <w:bCs w:val="0"/>
          <w:caps w:val="0"/>
          <w:noProof/>
          <w:kern w:val="2"/>
          <w:sz w:val="24"/>
          <w:szCs w:val="24"/>
          <w:lang w:val="en-GB" w:eastAsia="en-GB"/>
        </w:rPr>
      </w:pPr>
      <w:r w:rsidRPr="00715D70">
        <w:rPr>
          <w:caps w:val="0"/>
        </w:rPr>
        <w:fldChar w:fldCharType="begin"/>
      </w:r>
      <w:r w:rsidRPr="00715D70">
        <w:rPr>
          <w:caps w:val="0"/>
        </w:rPr>
        <w:instrText xml:space="preserve"> TOC \o "1-3" \h \z \u </w:instrText>
      </w:r>
      <w:r w:rsidRPr="00715D70">
        <w:rPr>
          <w:caps w:val="0"/>
        </w:rPr>
        <w:fldChar w:fldCharType="separate"/>
      </w:r>
      <w:hyperlink w:anchor="_Toc160097798" w:history="1">
        <w:r w:rsidR="00607CDC" w:rsidRPr="00EE43CA">
          <w:rPr>
            <w:rStyle w:val="Hiperligao"/>
            <w:noProof/>
          </w:rPr>
          <w:t>INTRODUÇÃO</w:t>
        </w:r>
        <w:r w:rsidR="00607CDC">
          <w:rPr>
            <w:noProof/>
            <w:webHidden/>
          </w:rPr>
          <w:tab/>
        </w:r>
        <w:r w:rsidR="00607CDC">
          <w:rPr>
            <w:noProof/>
            <w:webHidden/>
          </w:rPr>
          <w:fldChar w:fldCharType="begin"/>
        </w:r>
        <w:r w:rsidR="00607CDC">
          <w:rPr>
            <w:noProof/>
            <w:webHidden/>
          </w:rPr>
          <w:instrText xml:space="preserve"> PAGEREF _Toc160097798 \h </w:instrText>
        </w:r>
        <w:r w:rsidR="00607CDC">
          <w:rPr>
            <w:noProof/>
            <w:webHidden/>
          </w:rPr>
        </w:r>
        <w:r w:rsidR="00607CDC">
          <w:rPr>
            <w:noProof/>
            <w:webHidden/>
          </w:rPr>
          <w:fldChar w:fldCharType="separate"/>
        </w:r>
        <w:r w:rsidR="00607CDC">
          <w:rPr>
            <w:noProof/>
            <w:webHidden/>
          </w:rPr>
          <w:t>6</w:t>
        </w:r>
        <w:r w:rsidR="00607CDC">
          <w:rPr>
            <w:noProof/>
            <w:webHidden/>
          </w:rPr>
          <w:fldChar w:fldCharType="end"/>
        </w:r>
      </w:hyperlink>
    </w:p>
    <w:p w14:paraId="6E6E59B8"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799" w:history="1">
        <w:r w:rsidRPr="00EE43CA">
          <w:rPr>
            <w:rStyle w:val="Hiperligao"/>
            <w:noProof/>
          </w:rPr>
          <w:t>Caraterização da empresa/entidade</w:t>
        </w:r>
        <w:r>
          <w:rPr>
            <w:noProof/>
            <w:webHidden/>
          </w:rPr>
          <w:tab/>
        </w:r>
        <w:r>
          <w:rPr>
            <w:noProof/>
            <w:webHidden/>
          </w:rPr>
          <w:fldChar w:fldCharType="begin"/>
        </w:r>
        <w:r>
          <w:rPr>
            <w:noProof/>
            <w:webHidden/>
          </w:rPr>
          <w:instrText xml:space="preserve"> PAGEREF _Toc160097799 \h </w:instrText>
        </w:r>
        <w:r>
          <w:rPr>
            <w:noProof/>
            <w:webHidden/>
          </w:rPr>
        </w:r>
        <w:r>
          <w:rPr>
            <w:noProof/>
            <w:webHidden/>
          </w:rPr>
          <w:fldChar w:fldCharType="separate"/>
        </w:r>
        <w:r>
          <w:rPr>
            <w:noProof/>
            <w:webHidden/>
          </w:rPr>
          <w:t>6</w:t>
        </w:r>
        <w:r>
          <w:rPr>
            <w:noProof/>
            <w:webHidden/>
          </w:rPr>
          <w:fldChar w:fldCharType="end"/>
        </w:r>
      </w:hyperlink>
    </w:p>
    <w:p w14:paraId="1A74CEF3"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0" w:history="1">
        <w:r w:rsidRPr="00EE43CA">
          <w:rPr>
            <w:rStyle w:val="Hiperligao"/>
            <w:noProof/>
          </w:rPr>
          <w:t>Objetivos do estágio</w:t>
        </w:r>
        <w:r>
          <w:rPr>
            <w:noProof/>
            <w:webHidden/>
          </w:rPr>
          <w:tab/>
        </w:r>
        <w:r>
          <w:rPr>
            <w:noProof/>
            <w:webHidden/>
          </w:rPr>
          <w:fldChar w:fldCharType="begin"/>
        </w:r>
        <w:r>
          <w:rPr>
            <w:noProof/>
            <w:webHidden/>
          </w:rPr>
          <w:instrText xml:space="preserve"> PAGEREF _Toc160097800 \h </w:instrText>
        </w:r>
        <w:r>
          <w:rPr>
            <w:noProof/>
            <w:webHidden/>
          </w:rPr>
        </w:r>
        <w:r>
          <w:rPr>
            <w:noProof/>
            <w:webHidden/>
          </w:rPr>
          <w:fldChar w:fldCharType="separate"/>
        </w:r>
        <w:r>
          <w:rPr>
            <w:noProof/>
            <w:webHidden/>
          </w:rPr>
          <w:t>6</w:t>
        </w:r>
        <w:r>
          <w:rPr>
            <w:noProof/>
            <w:webHidden/>
          </w:rPr>
          <w:fldChar w:fldCharType="end"/>
        </w:r>
      </w:hyperlink>
    </w:p>
    <w:p w14:paraId="0E33F15C"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1" w:history="1">
        <w:r w:rsidRPr="00EE43CA">
          <w:rPr>
            <w:rStyle w:val="Hiperligao"/>
            <w:noProof/>
            <w:lang w:eastAsia="en-GB"/>
          </w:rPr>
          <w:t>Estrutura do relatório</w:t>
        </w:r>
        <w:r>
          <w:rPr>
            <w:noProof/>
            <w:webHidden/>
          </w:rPr>
          <w:tab/>
        </w:r>
        <w:r>
          <w:rPr>
            <w:noProof/>
            <w:webHidden/>
          </w:rPr>
          <w:fldChar w:fldCharType="begin"/>
        </w:r>
        <w:r>
          <w:rPr>
            <w:noProof/>
            <w:webHidden/>
          </w:rPr>
          <w:instrText xml:space="preserve"> PAGEREF _Toc160097801 \h </w:instrText>
        </w:r>
        <w:r>
          <w:rPr>
            <w:noProof/>
            <w:webHidden/>
          </w:rPr>
        </w:r>
        <w:r>
          <w:rPr>
            <w:noProof/>
            <w:webHidden/>
          </w:rPr>
          <w:fldChar w:fldCharType="separate"/>
        </w:r>
        <w:r>
          <w:rPr>
            <w:noProof/>
            <w:webHidden/>
          </w:rPr>
          <w:t>6</w:t>
        </w:r>
        <w:r>
          <w:rPr>
            <w:noProof/>
            <w:webHidden/>
          </w:rPr>
          <w:fldChar w:fldCharType="end"/>
        </w:r>
      </w:hyperlink>
    </w:p>
    <w:p w14:paraId="79BF08EC" w14:textId="77777777" w:rsidR="00607CDC" w:rsidRDefault="00607CDC">
      <w:pPr>
        <w:pStyle w:val="ndice1"/>
        <w:rPr>
          <w:rFonts w:ascii="Aptos" w:hAnsi="Aptos"/>
          <w:b w:val="0"/>
          <w:bCs w:val="0"/>
          <w:caps w:val="0"/>
          <w:noProof/>
          <w:kern w:val="2"/>
          <w:sz w:val="24"/>
          <w:szCs w:val="24"/>
          <w:lang w:val="en-GB" w:eastAsia="en-GB"/>
        </w:rPr>
      </w:pPr>
      <w:hyperlink w:anchor="_Toc160097802" w:history="1">
        <w:r w:rsidRPr="00EE43CA">
          <w:rPr>
            <w:rStyle w:val="Hiperligao"/>
            <w:noProof/>
          </w:rPr>
          <w:t>REVISÃO DOS CONHECIMENTOS</w:t>
        </w:r>
        <w:r>
          <w:rPr>
            <w:noProof/>
            <w:webHidden/>
          </w:rPr>
          <w:tab/>
        </w:r>
        <w:r>
          <w:rPr>
            <w:noProof/>
            <w:webHidden/>
          </w:rPr>
          <w:fldChar w:fldCharType="begin"/>
        </w:r>
        <w:r>
          <w:rPr>
            <w:noProof/>
            <w:webHidden/>
          </w:rPr>
          <w:instrText xml:space="preserve"> PAGEREF _Toc160097802 \h </w:instrText>
        </w:r>
        <w:r>
          <w:rPr>
            <w:noProof/>
            <w:webHidden/>
          </w:rPr>
        </w:r>
        <w:r>
          <w:rPr>
            <w:noProof/>
            <w:webHidden/>
          </w:rPr>
          <w:fldChar w:fldCharType="separate"/>
        </w:r>
        <w:r>
          <w:rPr>
            <w:noProof/>
            <w:webHidden/>
          </w:rPr>
          <w:t>7</w:t>
        </w:r>
        <w:r>
          <w:rPr>
            <w:noProof/>
            <w:webHidden/>
          </w:rPr>
          <w:fldChar w:fldCharType="end"/>
        </w:r>
      </w:hyperlink>
    </w:p>
    <w:p w14:paraId="30C62FE9"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3" w:history="1">
        <w:r w:rsidRPr="00EE43CA">
          <w:rPr>
            <w:rStyle w:val="Hiperligao"/>
            <w:noProof/>
          </w:rPr>
          <w:t>Sub-parágrafo</w:t>
        </w:r>
        <w:r>
          <w:rPr>
            <w:noProof/>
            <w:webHidden/>
          </w:rPr>
          <w:tab/>
        </w:r>
        <w:r>
          <w:rPr>
            <w:noProof/>
            <w:webHidden/>
          </w:rPr>
          <w:fldChar w:fldCharType="begin"/>
        </w:r>
        <w:r>
          <w:rPr>
            <w:noProof/>
            <w:webHidden/>
          </w:rPr>
          <w:instrText xml:space="preserve"> PAGEREF _Toc160097803 \h </w:instrText>
        </w:r>
        <w:r>
          <w:rPr>
            <w:noProof/>
            <w:webHidden/>
          </w:rPr>
        </w:r>
        <w:r>
          <w:rPr>
            <w:noProof/>
            <w:webHidden/>
          </w:rPr>
          <w:fldChar w:fldCharType="separate"/>
        </w:r>
        <w:r>
          <w:rPr>
            <w:noProof/>
            <w:webHidden/>
          </w:rPr>
          <w:t>7</w:t>
        </w:r>
        <w:r>
          <w:rPr>
            <w:noProof/>
            <w:webHidden/>
          </w:rPr>
          <w:fldChar w:fldCharType="end"/>
        </w:r>
      </w:hyperlink>
    </w:p>
    <w:p w14:paraId="3E28BFF5"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04" w:history="1">
        <w:r w:rsidRPr="00EE43CA">
          <w:rPr>
            <w:rStyle w:val="Hiperligao"/>
            <w:noProof/>
          </w:rPr>
          <w:t>Subsecções de menor nível</w:t>
        </w:r>
        <w:r>
          <w:rPr>
            <w:noProof/>
            <w:webHidden/>
          </w:rPr>
          <w:tab/>
        </w:r>
        <w:r>
          <w:rPr>
            <w:noProof/>
            <w:webHidden/>
          </w:rPr>
          <w:fldChar w:fldCharType="begin"/>
        </w:r>
        <w:r>
          <w:rPr>
            <w:noProof/>
            <w:webHidden/>
          </w:rPr>
          <w:instrText xml:space="preserve"> PAGEREF _Toc160097804 \h </w:instrText>
        </w:r>
        <w:r>
          <w:rPr>
            <w:noProof/>
            <w:webHidden/>
          </w:rPr>
        </w:r>
        <w:r>
          <w:rPr>
            <w:noProof/>
            <w:webHidden/>
          </w:rPr>
          <w:fldChar w:fldCharType="separate"/>
        </w:r>
        <w:r>
          <w:rPr>
            <w:noProof/>
            <w:webHidden/>
          </w:rPr>
          <w:t>7</w:t>
        </w:r>
        <w:r>
          <w:rPr>
            <w:noProof/>
            <w:webHidden/>
          </w:rPr>
          <w:fldChar w:fldCharType="end"/>
        </w:r>
      </w:hyperlink>
    </w:p>
    <w:p w14:paraId="3C58EA54" w14:textId="77777777" w:rsidR="00607CDC" w:rsidRDefault="00607CDC">
      <w:pPr>
        <w:pStyle w:val="ndice1"/>
        <w:rPr>
          <w:rFonts w:ascii="Aptos" w:hAnsi="Aptos"/>
          <w:b w:val="0"/>
          <w:bCs w:val="0"/>
          <w:caps w:val="0"/>
          <w:noProof/>
          <w:kern w:val="2"/>
          <w:sz w:val="24"/>
          <w:szCs w:val="24"/>
          <w:lang w:val="en-GB" w:eastAsia="en-GB"/>
        </w:rPr>
      </w:pPr>
      <w:hyperlink w:anchor="_Toc160097805" w:history="1">
        <w:r w:rsidRPr="00EE43CA">
          <w:rPr>
            <w:rStyle w:val="Hiperligao"/>
            <w:noProof/>
          </w:rPr>
          <w:t>DESCRIÇÃO DAS TAREFAS REALIZADAS</w:t>
        </w:r>
        <w:r>
          <w:rPr>
            <w:noProof/>
            <w:webHidden/>
          </w:rPr>
          <w:tab/>
        </w:r>
        <w:r>
          <w:rPr>
            <w:noProof/>
            <w:webHidden/>
          </w:rPr>
          <w:fldChar w:fldCharType="begin"/>
        </w:r>
        <w:r>
          <w:rPr>
            <w:noProof/>
            <w:webHidden/>
          </w:rPr>
          <w:instrText xml:space="preserve"> PAGEREF _Toc160097805 \h </w:instrText>
        </w:r>
        <w:r>
          <w:rPr>
            <w:noProof/>
            <w:webHidden/>
          </w:rPr>
        </w:r>
        <w:r>
          <w:rPr>
            <w:noProof/>
            <w:webHidden/>
          </w:rPr>
          <w:fldChar w:fldCharType="separate"/>
        </w:r>
        <w:r>
          <w:rPr>
            <w:noProof/>
            <w:webHidden/>
          </w:rPr>
          <w:t>8</w:t>
        </w:r>
        <w:r>
          <w:rPr>
            <w:noProof/>
            <w:webHidden/>
          </w:rPr>
          <w:fldChar w:fldCharType="end"/>
        </w:r>
      </w:hyperlink>
    </w:p>
    <w:p w14:paraId="3A226791" w14:textId="77777777" w:rsidR="00607CDC" w:rsidRDefault="00607CDC">
      <w:pPr>
        <w:pStyle w:val="ndice1"/>
        <w:rPr>
          <w:rFonts w:ascii="Aptos" w:hAnsi="Aptos"/>
          <w:b w:val="0"/>
          <w:bCs w:val="0"/>
          <w:caps w:val="0"/>
          <w:noProof/>
          <w:kern w:val="2"/>
          <w:sz w:val="24"/>
          <w:szCs w:val="24"/>
          <w:lang w:val="en-GB" w:eastAsia="en-GB"/>
        </w:rPr>
      </w:pPr>
      <w:hyperlink w:anchor="_Toc160097806" w:history="1">
        <w:r w:rsidRPr="00EE43CA">
          <w:rPr>
            <w:rStyle w:val="Hiperligao"/>
            <w:noProof/>
          </w:rPr>
          <w:t>CONCLUSÕES</w:t>
        </w:r>
        <w:r>
          <w:rPr>
            <w:noProof/>
            <w:webHidden/>
          </w:rPr>
          <w:tab/>
        </w:r>
        <w:r>
          <w:rPr>
            <w:noProof/>
            <w:webHidden/>
          </w:rPr>
          <w:fldChar w:fldCharType="begin"/>
        </w:r>
        <w:r>
          <w:rPr>
            <w:noProof/>
            <w:webHidden/>
          </w:rPr>
          <w:instrText xml:space="preserve"> PAGEREF _Toc160097806 \h </w:instrText>
        </w:r>
        <w:r>
          <w:rPr>
            <w:noProof/>
            <w:webHidden/>
          </w:rPr>
        </w:r>
        <w:r>
          <w:rPr>
            <w:noProof/>
            <w:webHidden/>
          </w:rPr>
          <w:fldChar w:fldCharType="separate"/>
        </w:r>
        <w:r>
          <w:rPr>
            <w:noProof/>
            <w:webHidden/>
          </w:rPr>
          <w:t>9</w:t>
        </w:r>
        <w:r>
          <w:rPr>
            <w:noProof/>
            <w:webHidden/>
          </w:rPr>
          <w:fldChar w:fldCharType="end"/>
        </w:r>
      </w:hyperlink>
    </w:p>
    <w:p w14:paraId="54EBF15A" w14:textId="77777777" w:rsidR="00607CDC" w:rsidRDefault="00607CDC">
      <w:pPr>
        <w:pStyle w:val="ndice1"/>
        <w:rPr>
          <w:rStyle w:val="Hiperligao"/>
          <w:noProof/>
        </w:rPr>
      </w:pPr>
      <w:hyperlink w:anchor="_Toc160097807" w:history="1">
        <w:r w:rsidRPr="00EE43CA">
          <w:rPr>
            <w:rStyle w:val="Hiperligao"/>
            <w:noProof/>
            <w:lang w:val="es-ES"/>
          </w:rPr>
          <w:t>BIBLIOGRAFIA</w:t>
        </w:r>
        <w:r>
          <w:rPr>
            <w:noProof/>
            <w:webHidden/>
          </w:rPr>
          <w:tab/>
        </w:r>
        <w:r>
          <w:rPr>
            <w:noProof/>
            <w:webHidden/>
          </w:rPr>
          <w:fldChar w:fldCharType="begin"/>
        </w:r>
        <w:r>
          <w:rPr>
            <w:noProof/>
            <w:webHidden/>
          </w:rPr>
          <w:instrText xml:space="preserve"> PAGEREF _Toc160097807 \h </w:instrText>
        </w:r>
        <w:r>
          <w:rPr>
            <w:noProof/>
            <w:webHidden/>
          </w:rPr>
        </w:r>
        <w:r>
          <w:rPr>
            <w:noProof/>
            <w:webHidden/>
          </w:rPr>
          <w:fldChar w:fldCharType="separate"/>
        </w:r>
        <w:r>
          <w:rPr>
            <w:noProof/>
            <w:webHidden/>
          </w:rPr>
          <w:t>10</w:t>
        </w:r>
        <w:r>
          <w:rPr>
            <w:noProof/>
            <w:webHidden/>
          </w:rPr>
          <w:fldChar w:fldCharType="end"/>
        </w:r>
      </w:hyperlink>
    </w:p>
    <w:p w14:paraId="7A96F510" w14:textId="77777777" w:rsidR="00607CDC" w:rsidRDefault="00607CDC" w:rsidP="00607CDC"/>
    <w:p w14:paraId="0C44722F" w14:textId="77777777" w:rsidR="00607CDC" w:rsidRDefault="00607CDC" w:rsidP="00607CDC"/>
    <w:p w14:paraId="38DD22DB" w14:textId="77777777" w:rsidR="00607CDC" w:rsidRDefault="00607CDC" w:rsidP="00607CDC"/>
    <w:p w14:paraId="168F04BA" w14:textId="77777777" w:rsidR="00607CDC" w:rsidRDefault="00607CDC">
      <w:pPr>
        <w:pStyle w:val="ndice1"/>
        <w:rPr>
          <w:rFonts w:ascii="Aptos" w:hAnsi="Aptos"/>
          <w:b w:val="0"/>
          <w:bCs w:val="0"/>
          <w:caps w:val="0"/>
          <w:noProof/>
          <w:kern w:val="2"/>
          <w:sz w:val="24"/>
          <w:szCs w:val="24"/>
          <w:lang w:val="en-GB" w:eastAsia="en-GB"/>
        </w:rPr>
      </w:pPr>
      <w:hyperlink w:anchor="_Toc160097808" w:history="1">
        <w:r w:rsidRPr="00EE43CA">
          <w:rPr>
            <w:rStyle w:val="Hiperligao"/>
            <w:noProof/>
          </w:rPr>
          <w:t>ANEXO – NORMAS APA 7ª EDIÇÃO</w:t>
        </w:r>
        <w:r>
          <w:rPr>
            <w:noProof/>
            <w:webHidden/>
          </w:rPr>
          <w:tab/>
        </w:r>
        <w:r>
          <w:rPr>
            <w:noProof/>
            <w:webHidden/>
          </w:rPr>
          <w:fldChar w:fldCharType="begin"/>
        </w:r>
        <w:r>
          <w:rPr>
            <w:noProof/>
            <w:webHidden/>
          </w:rPr>
          <w:instrText xml:space="preserve"> PAGEREF _Toc160097808 \h </w:instrText>
        </w:r>
        <w:r>
          <w:rPr>
            <w:noProof/>
            <w:webHidden/>
          </w:rPr>
        </w:r>
        <w:r>
          <w:rPr>
            <w:noProof/>
            <w:webHidden/>
          </w:rPr>
          <w:fldChar w:fldCharType="separate"/>
        </w:r>
        <w:r>
          <w:rPr>
            <w:noProof/>
            <w:webHidden/>
          </w:rPr>
          <w:t>11</w:t>
        </w:r>
        <w:r>
          <w:rPr>
            <w:noProof/>
            <w:webHidden/>
          </w:rPr>
          <w:fldChar w:fldCharType="end"/>
        </w:r>
      </w:hyperlink>
    </w:p>
    <w:p w14:paraId="07B50CE5"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09" w:history="1">
        <w:r w:rsidRPr="00EE43CA">
          <w:rPr>
            <w:rStyle w:val="Hiperligao"/>
            <w:noProof/>
          </w:rPr>
          <w:t>A.1 Figuras</w:t>
        </w:r>
        <w:r>
          <w:rPr>
            <w:noProof/>
            <w:webHidden/>
          </w:rPr>
          <w:tab/>
        </w:r>
        <w:r>
          <w:rPr>
            <w:noProof/>
            <w:webHidden/>
          </w:rPr>
          <w:fldChar w:fldCharType="begin"/>
        </w:r>
        <w:r>
          <w:rPr>
            <w:noProof/>
            <w:webHidden/>
          </w:rPr>
          <w:instrText xml:space="preserve"> PAGEREF _Toc160097809 \h </w:instrText>
        </w:r>
        <w:r>
          <w:rPr>
            <w:noProof/>
            <w:webHidden/>
          </w:rPr>
        </w:r>
        <w:r>
          <w:rPr>
            <w:noProof/>
            <w:webHidden/>
          </w:rPr>
          <w:fldChar w:fldCharType="separate"/>
        </w:r>
        <w:r>
          <w:rPr>
            <w:noProof/>
            <w:webHidden/>
          </w:rPr>
          <w:t>11</w:t>
        </w:r>
        <w:r>
          <w:rPr>
            <w:noProof/>
            <w:webHidden/>
          </w:rPr>
          <w:fldChar w:fldCharType="end"/>
        </w:r>
      </w:hyperlink>
    </w:p>
    <w:p w14:paraId="47BC5EF2"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0" w:history="1">
        <w:r w:rsidRPr="00EE43CA">
          <w:rPr>
            <w:rStyle w:val="Hiperligao"/>
            <w:noProof/>
          </w:rPr>
          <w:t>A.2 Tabelas</w:t>
        </w:r>
        <w:r>
          <w:rPr>
            <w:noProof/>
            <w:webHidden/>
          </w:rPr>
          <w:tab/>
        </w:r>
        <w:r>
          <w:rPr>
            <w:noProof/>
            <w:webHidden/>
          </w:rPr>
          <w:fldChar w:fldCharType="begin"/>
        </w:r>
        <w:r>
          <w:rPr>
            <w:noProof/>
            <w:webHidden/>
          </w:rPr>
          <w:instrText xml:space="preserve"> PAGEREF _Toc160097810 \h </w:instrText>
        </w:r>
        <w:r>
          <w:rPr>
            <w:noProof/>
            <w:webHidden/>
          </w:rPr>
        </w:r>
        <w:r>
          <w:rPr>
            <w:noProof/>
            <w:webHidden/>
          </w:rPr>
          <w:fldChar w:fldCharType="separate"/>
        </w:r>
        <w:r>
          <w:rPr>
            <w:noProof/>
            <w:webHidden/>
          </w:rPr>
          <w:t>12</w:t>
        </w:r>
        <w:r>
          <w:rPr>
            <w:noProof/>
            <w:webHidden/>
          </w:rPr>
          <w:fldChar w:fldCharType="end"/>
        </w:r>
      </w:hyperlink>
    </w:p>
    <w:p w14:paraId="209334C5"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1" w:history="1">
        <w:r w:rsidRPr="00EE43CA">
          <w:rPr>
            <w:rStyle w:val="Hiperligao"/>
            <w:noProof/>
          </w:rPr>
          <w:t>A.3 Utilização de Citações</w:t>
        </w:r>
        <w:r>
          <w:rPr>
            <w:noProof/>
            <w:webHidden/>
          </w:rPr>
          <w:tab/>
        </w:r>
        <w:r>
          <w:rPr>
            <w:noProof/>
            <w:webHidden/>
          </w:rPr>
          <w:fldChar w:fldCharType="begin"/>
        </w:r>
        <w:r>
          <w:rPr>
            <w:noProof/>
            <w:webHidden/>
          </w:rPr>
          <w:instrText xml:space="preserve"> PAGEREF _Toc160097811 \h </w:instrText>
        </w:r>
        <w:r>
          <w:rPr>
            <w:noProof/>
            <w:webHidden/>
          </w:rPr>
        </w:r>
        <w:r>
          <w:rPr>
            <w:noProof/>
            <w:webHidden/>
          </w:rPr>
          <w:fldChar w:fldCharType="separate"/>
        </w:r>
        <w:r>
          <w:rPr>
            <w:noProof/>
            <w:webHidden/>
          </w:rPr>
          <w:t>12</w:t>
        </w:r>
        <w:r>
          <w:rPr>
            <w:noProof/>
            <w:webHidden/>
          </w:rPr>
          <w:fldChar w:fldCharType="end"/>
        </w:r>
      </w:hyperlink>
    </w:p>
    <w:p w14:paraId="4A5C2EA6"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12" w:history="1">
        <w:r w:rsidRPr="00EE43CA">
          <w:rPr>
            <w:rStyle w:val="Hiperligao"/>
            <w:noProof/>
          </w:rPr>
          <w:t>A.3.1 Citações dentro do texto</w:t>
        </w:r>
        <w:r>
          <w:rPr>
            <w:noProof/>
            <w:webHidden/>
          </w:rPr>
          <w:tab/>
        </w:r>
        <w:r>
          <w:rPr>
            <w:noProof/>
            <w:webHidden/>
          </w:rPr>
          <w:fldChar w:fldCharType="begin"/>
        </w:r>
        <w:r>
          <w:rPr>
            <w:noProof/>
            <w:webHidden/>
          </w:rPr>
          <w:instrText xml:space="preserve"> PAGEREF _Toc160097812 \h </w:instrText>
        </w:r>
        <w:r>
          <w:rPr>
            <w:noProof/>
            <w:webHidden/>
          </w:rPr>
        </w:r>
        <w:r>
          <w:rPr>
            <w:noProof/>
            <w:webHidden/>
          </w:rPr>
          <w:fldChar w:fldCharType="separate"/>
        </w:r>
        <w:r>
          <w:rPr>
            <w:noProof/>
            <w:webHidden/>
          </w:rPr>
          <w:t>12</w:t>
        </w:r>
        <w:r>
          <w:rPr>
            <w:noProof/>
            <w:webHidden/>
          </w:rPr>
          <w:fldChar w:fldCharType="end"/>
        </w:r>
      </w:hyperlink>
    </w:p>
    <w:p w14:paraId="4D768247" w14:textId="77777777" w:rsidR="00607CDC" w:rsidRDefault="00607CDC">
      <w:pPr>
        <w:pStyle w:val="ndice3"/>
        <w:tabs>
          <w:tab w:val="right" w:leader="dot" w:pos="9016"/>
        </w:tabs>
        <w:rPr>
          <w:rFonts w:ascii="Aptos" w:hAnsi="Aptos"/>
          <w:i w:val="0"/>
          <w:iCs w:val="0"/>
          <w:noProof/>
          <w:kern w:val="2"/>
          <w:sz w:val="24"/>
          <w:szCs w:val="24"/>
          <w:lang w:val="en-GB" w:eastAsia="en-GB"/>
        </w:rPr>
      </w:pPr>
      <w:hyperlink w:anchor="_Toc160097813" w:history="1">
        <w:r w:rsidRPr="00EE43CA">
          <w:rPr>
            <w:rStyle w:val="Hiperligao"/>
            <w:noProof/>
          </w:rPr>
          <w:t>A.3.2 Citações textuais</w:t>
        </w:r>
        <w:r>
          <w:rPr>
            <w:noProof/>
            <w:webHidden/>
          </w:rPr>
          <w:tab/>
        </w:r>
        <w:r>
          <w:rPr>
            <w:noProof/>
            <w:webHidden/>
          </w:rPr>
          <w:fldChar w:fldCharType="begin"/>
        </w:r>
        <w:r>
          <w:rPr>
            <w:noProof/>
            <w:webHidden/>
          </w:rPr>
          <w:instrText xml:space="preserve"> PAGEREF _Toc160097813 \h </w:instrText>
        </w:r>
        <w:r>
          <w:rPr>
            <w:noProof/>
            <w:webHidden/>
          </w:rPr>
        </w:r>
        <w:r>
          <w:rPr>
            <w:noProof/>
            <w:webHidden/>
          </w:rPr>
          <w:fldChar w:fldCharType="separate"/>
        </w:r>
        <w:r>
          <w:rPr>
            <w:noProof/>
            <w:webHidden/>
          </w:rPr>
          <w:t>13</w:t>
        </w:r>
        <w:r>
          <w:rPr>
            <w:noProof/>
            <w:webHidden/>
          </w:rPr>
          <w:fldChar w:fldCharType="end"/>
        </w:r>
      </w:hyperlink>
    </w:p>
    <w:p w14:paraId="5670ADD1"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4" w:history="1">
        <w:r w:rsidRPr="00EE43CA">
          <w:rPr>
            <w:rStyle w:val="Hiperligao"/>
            <w:noProof/>
          </w:rPr>
          <w:t>A.4 Notas de rodapé</w:t>
        </w:r>
        <w:r>
          <w:rPr>
            <w:noProof/>
            <w:webHidden/>
          </w:rPr>
          <w:tab/>
        </w:r>
        <w:r>
          <w:rPr>
            <w:noProof/>
            <w:webHidden/>
          </w:rPr>
          <w:fldChar w:fldCharType="begin"/>
        </w:r>
        <w:r>
          <w:rPr>
            <w:noProof/>
            <w:webHidden/>
          </w:rPr>
          <w:instrText xml:space="preserve"> PAGEREF _Toc160097814 \h </w:instrText>
        </w:r>
        <w:r>
          <w:rPr>
            <w:noProof/>
            <w:webHidden/>
          </w:rPr>
        </w:r>
        <w:r>
          <w:rPr>
            <w:noProof/>
            <w:webHidden/>
          </w:rPr>
          <w:fldChar w:fldCharType="separate"/>
        </w:r>
        <w:r>
          <w:rPr>
            <w:noProof/>
            <w:webHidden/>
          </w:rPr>
          <w:t>14</w:t>
        </w:r>
        <w:r>
          <w:rPr>
            <w:noProof/>
            <w:webHidden/>
          </w:rPr>
          <w:fldChar w:fldCharType="end"/>
        </w:r>
      </w:hyperlink>
    </w:p>
    <w:p w14:paraId="3BC90477" w14:textId="77777777" w:rsidR="00607CDC" w:rsidRDefault="00607CDC">
      <w:pPr>
        <w:pStyle w:val="ndice2"/>
        <w:tabs>
          <w:tab w:val="right" w:leader="dot" w:pos="9016"/>
        </w:tabs>
        <w:rPr>
          <w:rFonts w:ascii="Aptos" w:hAnsi="Aptos"/>
          <w:smallCaps w:val="0"/>
          <w:noProof/>
          <w:kern w:val="2"/>
          <w:sz w:val="24"/>
          <w:szCs w:val="24"/>
          <w:lang w:val="en-GB" w:eastAsia="en-GB"/>
        </w:rPr>
      </w:pPr>
      <w:hyperlink w:anchor="_Toc160097815" w:history="1">
        <w:r w:rsidRPr="00EE43CA">
          <w:rPr>
            <w:rStyle w:val="Hiperligao"/>
            <w:noProof/>
          </w:rPr>
          <w:t>A.5 Referências Bibliográficas</w:t>
        </w:r>
        <w:r>
          <w:rPr>
            <w:noProof/>
            <w:webHidden/>
          </w:rPr>
          <w:tab/>
        </w:r>
        <w:r>
          <w:rPr>
            <w:noProof/>
            <w:webHidden/>
          </w:rPr>
          <w:fldChar w:fldCharType="begin"/>
        </w:r>
        <w:r>
          <w:rPr>
            <w:noProof/>
            <w:webHidden/>
          </w:rPr>
          <w:instrText xml:space="preserve"> PAGEREF _Toc160097815 \h </w:instrText>
        </w:r>
        <w:r>
          <w:rPr>
            <w:noProof/>
            <w:webHidden/>
          </w:rPr>
        </w:r>
        <w:r>
          <w:rPr>
            <w:noProof/>
            <w:webHidden/>
          </w:rPr>
          <w:fldChar w:fldCharType="separate"/>
        </w:r>
        <w:r>
          <w:rPr>
            <w:noProof/>
            <w:webHidden/>
          </w:rPr>
          <w:t>14</w:t>
        </w:r>
        <w:r>
          <w:rPr>
            <w:noProof/>
            <w:webHidden/>
          </w:rPr>
          <w:fldChar w:fldCharType="end"/>
        </w:r>
      </w:hyperlink>
    </w:p>
    <w:p w14:paraId="29BD2565" w14:textId="77777777" w:rsidR="00F124E6" w:rsidRPr="00715D70" w:rsidRDefault="00F124E6" w:rsidP="00A3583A">
      <w:r w:rsidRPr="00715D70">
        <w:rPr>
          <w:b/>
          <w:bCs/>
        </w:rPr>
        <w:fldChar w:fldCharType="end"/>
      </w:r>
    </w:p>
    <w:p w14:paraId="58505733" w14:textId="77777777" w:rsidR="00651F2A" w:rsidRPr="00715D70" w:rsidRDefault="00651F2A"/>
    <w:p w14:paraId="1D2E329F" w14:textId="77777777" w:rsidR="006F2DE2" w:rsidRPr="00715D70" w:rsidRDefault="006F2DE2"/>
    <w:p w14:paraId="1058B13E" w14:textId="77777777" w:rsidR="006F2DE2" w:rsidRPr="00715D70" w:rsidRDefault="006F2DE2"/>
    <w:p w14:paraId="359442D5" w14:textId="77777777" w:rsidR="006F2DE2" w:rsidRPr="00715D70" w:rsidRDefault="006F2DE2"/>
    <w:p w14:paraId="13D4BEC5" w14:textId="77777777" w:rsidR="006F2DE2" w:rsidRPr="00715D70" w:rsidRDefault="006F2DE2"/>
    <w:p w14:paraId="63A759CA" w14:textId="77777777" w:rsidR="006F2DE2" w:rsidRPr="00715D70" w:rsidRDefault="006F2DE2" w:rsidP="00651F2A">
      <w:pPr>
        <w:spacing w:line="480" w:lineRule="auto"/>
        <w:jc w:val="center"/>
      </w:pPr>
    </w:p>
    <w:p w14:paraId="262C8C80" w14:textId="77777777" w:rsidR="006F2DE2" w:rsidRPr="00715D70" w:rsidRDefault="006F2DE2" w:rsidP="00651F2A">
      <w:pPr>
        <w:spacing w:line="480" w:lineRule="auto"/>
        <w:jc w:val="center"/>
      </w:pPr>
    </w:p>
    <w:p w14:paraId="1616D67B" w14:textId="77777777" w:rsidR="006F2DE2" w:rsidRPr="00715D70" w:rsidRDefault="006F2DE2" w:rsidP="00651F2A">
      <w:pPr>
        <w:spacing w:line="480" w:lineRule="auto"/>
        <w:jc w:val="center"/>
      </w:pPr>
    </w:p>
    <w:p w14:paraId="052EE735" w14:textId="77777777" w:rsidR="00FF1A4B" w:rsidRPr="00715D70" w:rsidRDefault="00FF1A4B" w:rsidP="00651F2A">
      <w:pPr>
        <w:spacing w:line="480" w:lineRule="auto"/>
        <w:jc w:val="center"/>
      </w:pPr>
    </w:p>
    <w:p w14:paraId="73688A68" w14:textId="77777777" w:rsidR="00FF1A4B" w:rsidRPr="00715D70" w:rsidRDefault="00FF1A4B" w:rsidP="00651F2A">
      <w:pPr>
        <w:spacing w:line="480" w:lineRule="auto"/>
        <w:jc w:val="center"/>
      </w:pPr>
    </w:p>
    <w:p w14:paraId="0C92B3CB" w14:textId="77777777" w:rsidR="00FF1A4B" w:rsidRPr="00715D70" w:rsidRDefault="00FF1A4B" w:rsidP="00651F2A">
      <w:pPr>
        <w:spacing w:line="480" w:lineRule="auto"/>
        <w:jc w:val="center"/>
      </w:pPr>
    </w:p>
    <w:p w14:paraId="73081788" w14:textId="77777777" w:rsidR="00B942DE" w:rsidRPr="00715D70" w:rsidRDefault="00B942DE" w:rsidP="00B942DE">
      <w:pPr>
        <w:spacing w:before="240" w:after="240" w:line="480" w:lineRule="auto"/>
        <w:jc w:val="center"/>
        <w:sectPr w:rsidR="00B942DE" w:rsidRPr="00715D70" w:rsidSect="004139B2">
          <w:headerReference w:type="first" r:id="rId12"/>
          <w:pgSz w:w="11906" w:h="16838" w:code="9"/>
          <w:pgMar w:top="1440" w:right="1440" w:bottom="1440" w:left="1440" w:header="709" w:footer="709" w:gutter="0"/>
          <w:pgNumType w:start="1"/>
          <w:cols w:space="708"/>
          <w:titlePg/>
          <w:docGrid w:linePitch="360"/>
        </w:sectPr>
      </w:pPr>
    </w:p>
    <w:p w14:paraId="187BC3BB" w14:textId="77777777" w:rsidR="00F124E6" w:rsidRPr="00715D70" w:rsidRDefault="00F124E6" w:rsidP="00F124E6">
      <w:pPr>
        <w:spacing w:line="480" w:lineRule="auto"/>
        <w:jc w:val="center"/>
      </w:pPr>
    </w:p>
    <w:p w14:paraId="5F109235" w14:textId="77777777" w:rsidR="00F124E6" w:rsidRPr="00715D70" w:rsidRDefault="00F124E6" w:rsidP="00F124E6">
      <w:pPr>
        <w:spacing w:line="480" w:lineRule="auto"/>
        <w:jc w:val="center"/>
      </w:pPr>
    </w:p>
    <w:p w14:paraId="19C5DAB7" w14:textId="77777777" w:rsidR="00F124E6" w:rsidRPr="00715D70" w:rsidRDefault="00F124E6" w:rsidP="00F124E6">
      <w:pPr>
        <w:spacing w:line="480" w:lineRule="auto"/>
        <w:jc w:val="center"/>
      </w:pPr>
      <w:r w:rsidRPr="00B959AF">
        <w:rPr>
          <w:highlight w:val="yellow"/>
        </w:rPr>
        <w:t>[página de verso, em branco]</w:t>
      </w:r>
    </w:p>
    <w:p w14:paraId="566461B1" w14:textId="77777777" w:rsidR="00F124E6" w:rsidRPr="007A344C" w:rsidRDefault="0055254E" w:rsidP="00F124E6">
      <w:pPr>
        <w:pStyle w:val="Cabealho1"/>
        <w:rPr>
          <w:rFonts w:cs="Times New Roman"/>
          <w:color w:val="000000"/>
          <w:szCs w:val="24"/>
        </w:rPr>
      </w:pPr>
      <w:r>
        <w:rPr>
          <w:rFonts w:cs="Times New Roman"/>
          <w:color w:val="000000"/>
          <w:szCs w:val="24"/>
        </w:rPr>
        <w:br w:type="page"/>
      </w:r>
      <w:bookmarkStart w:id="0" w:name="_Toc160097798"/>
      <w:r w:rsidRPr="0055254E">
        <w:rPr>
          <w:rFonts w:cs="Times New Roman"/>
          <w:color w:val="000000"/>
          <w:szCs w:val="24"/>
        </w:rPr>
        <w:lastRenderedPageBreak/>
        <w:t>INTRODUÇÃO</w:t>
      </w:r>
      <w:bookmarkEnd w:id="0"/>
    </w:p>
    <w:p w14:paraId="644A697C" w14:textId="2F7EC303" w:rsidR="009E0B00" w:rsidRDefault="00111B17" w:rsidP="009E0B00">
      <w:pPr>
        <w:rPr>
          <w:color w:val="000000"/>
        </w:rPr>
      </w:pPr>
      <w:r>
        <w:rPr>
          <w:color w:val="000000"/>
        </w:rPr>
        <w:t>O presente relatório surge no âmbito do estágio curricular do curso Técnico Superior Profissional em Tecnologias e Programação de Sistemas de Informação</w:t>
      </w:r>
      <w:r w:rsidR="00975618">
        <w:rPr>
          <w:color w:val="000000"/>
        </w:rPr>
        <w:t>, realizado no Jardim de Infância A Estrelinha Amarela, localizado em Santa Iria de Azóia. Este estágio teve como principal finalidade o desenvolvimento de um website institucional que respondesse às necessidades</w:t>
      </w:r>
      <w:r w:rsidR="00115582">
        <w:rPr>
          <w:color w:val="000000"/>
        </w:rPr>
        <w:t xml:space="preserve"> de comunicação externa e interna da instituição.</w:t>
      </w:r>
    </w:p>
    <w:p w14:paraId="42221D4B" w14:textId="14F03EFC" w:rsidR="00115582" w:rsidRDefault="00115582" w:rsidP="009E0B00">
      <w:pPr>
        <w:rPr>
          <w:color w:val="000000"/>
        </w:rPr>
      </w:pPr>
      <w:r>
        <w:rPr>
          <w:color w:val="000000"/>
        </w:rPr>
        <w:t>O projeto consistiu na criaçã</w:t>
      </w:r>
      <w:r w:rsidR="003D4A7A">
        <w:rPr>
          <w:color w:val="000000"/>
        </w:rPr>
        <w:t>o de uma plataforma digital que permitisse aos pais e encarregados de educação aceder a informações relevantes sobre a escola, como a missão, atividades, contactos, localização e e</w:t>
      </w:r>
      <w:r w:rsidR="008D2F88">
        <w:rPr>
          <w:color w:val="000000"/>
        </w:rPr>
        <w:t xml:space="preserve">mentas, bem como na implementação de uma área reservada para colaboradores e administração. Esta área inclui funcionalidades como o registo de horas de trabalho, a consulta </w:t>
      </w:r>
      <w:r w:rsidR="00610BB4">
        <w:rPr>
          <w:color w:val="000000"/>
        </w:rPr>
        <w:t>do banco de horas e a gestão de utilizadores e ementas por parte da diretora.</w:t>
      </w:r>
    </w:p>
    <w:p w14:paraId="26927E5F" w14:textId="25599BF2" w:rsidR="00610BB4" w:rsidRDefault="00610BB4" w:rsidP="009E0B00">
      <w:pPr>
        <w:rPr>
          <w:color w:val="000000"/>
        </w:rPr>
      </w:pPr>
      <w:r>
        <w:rPr>
          <w:color w:val="000000"/>
        </w:rPr>
        <w:t>O estágio constituiu uma oportunidade para aplicar os conhecimentos adquiridos ao longo do curso, desenvolver novas competências</w:t>
      </w:r>
      <w:r w:rsidR="004502F6">
        <w:rPr>
          <w:color w:val="000000"/>
        </w:rPr>
        <w:t xml:space="preserve"> técnicas e adaptar soluções tecnológicas a um contexto educativo. Este relatório apresenta a caracterização da entidade acolhedora, os objetivos do estágio, a revisão de conhecimentos aplicados, a descrição das tarefas realizadas e as conclusões retiradas da experiência.</w:t>
      </w:r>
    </w:p>
    <w:p w14:paraId="64049A84" w14:textId="0549B0A4" w:rsidR="007A344C" w:rsidRPr="00B959AF" w:rsidRDefault="007A344C" w:rsidP="00715D70">
      <w:pPr>
        <w:rPr>
          <w:highlight w:val="yellow"/>
          <w:lang w:val="es-ES"/>
        </w:rPr>
      </w:pPr>
      <w:r w:rsidRPr="00B959AF">
        <w:rPr>
          <w:color w:val="000000"/>
          <w:highlight w:val="yellow"/>
        </w:rPr>
        <w:t xml:space="preserve">Faça o enquadramento </w:t>
      </w:r>
      <w:r w:rsidR="00AE6022" w:rsidRPr="00B959AF">
        <w:rPr>
          <w:color w:val="000000"/>
          <w:highlight w:val="yellow"/>
        </w:rPr>
        <w:t>do estágio,</w:t>
      </w:r>
      <w:r w:rsidRPr="00B959AF">
        <w:rPr>
          <w:color w:val="000000"/>
          <w:highlight w:val="yellow"/>
        </w:rPr>
        <w:t xml:space="preserve"> a </w:t>
      </w:r>
      <w:r w:rsidR="00185C8B" w:rsidRPr="00B959AF">
        <w:rPr>
          <w:color w:val="000000"/>
          <w:highlight w:val="yellow"/>
        </w:rPr>
        <w:t xml:space="preserve">caraterização da entidade/empresa a </w:t>
      </w:r>
      <w:r w:rsidRPr="00B959AF">
        <w:rPr>
          <w:color w:val="000000"/>
          <w:highlight w:val="yellow"/>
        </w:rPr>
        <w:t>definição dos objetivos do estágio</w:t>
      </w:r>
      <w:r w:rsidR="00185C8B" w:rsidRPr="00B959AF">
        <w:rPr>
          <w:color w:val="000000"/>
          <w:highlight w:val="yellow"/>
        </w:rPr>
        <w:t xml:space="preserve"> e a</w:t>
      </w:r>
      <w:r w:rsidR="00AE6022" w:rsidRPr="00B959AF">
        <w:rPr>
          <w:color w:val="000000"/>
          <w:highlight w:val="yellow"/>
        </w:rPr>
        <w:t>presente a</w:t>
      </w:r>
      <w:r w:rsidR="00185C8B" w:rsidRPr="00B959AF">
        <w:rPr>
          <w:color w:val="000000"/>
          <w:highlight w:val="yellow"/>
        </w:rPr>
        <w:t xml:space="preserve"> estrutura do relatório</w:t>
      </w:r>
      <w:r w:rsidRPr="00B959AF">
        <w:rPr>
          <w:color w:val="000000"/>
          <w:highlight w:val="yellow"/>
        </w:rPr>
        <w:t>.</w:t>
      </w:r>
    </w:p>
    <w:p w14:paraId="1FA8A447" w14:textId="77777777" w:rsidR="00185C8B" w:rsidRPr="00AE6022" w:rsidRDefault="00FE2067" w:rsidP="00AE6022">
      <w:pPr>
        <w:spacing w:after="0"/>
        <w:rPr>
          <w:lang w:val="es-ES"/>
        </w:rPr>
      </w:pPr>
      <w:r w:rsidRPr="00B959AF">
        <w:rPr>
          <w:highlight w:val="yellow"/>
          <w:lang w:val="es-ES"/>
        </w:rPr>
        <w:t xml:space="preserve">Texto </w:t>
      </w:r>
      <w:r w:rsidR="008D390B" w:rsidRPr="00B959AF">
        <w:rPr>
          <w:highlight w:val="yellow"/>
          <w:lang w:val="es-ES"/>
        </w:rPr>
        <w:t xml:space="preserve">em </w:t>
      </w:r>
      <w:r w:rsidR="009B6522" w:rsidRPr="00B959AF">
        <w:rPr>
          <w:highlight w:val="yellow"/>
          <w:lang w:val="es-ES"/>
        </w:rPr>
        <w:t>T</w:t>
      </w:r>
      <w:r w:rsidR="001E52D8" w:rsidRPr="00B959AF">
        <w:rPr>
          <w:highlight w:val="yellow"/>
          <w:lang w:val="es-ES"/>
        </w:rPr>
        <w:t xml:space="preserve">imes </w:t>
      </w:r>
      <w:r w:rsidR="009B6522" w:rsidRPr="00B959AF">
        <w:rPr>
          <w:highlight w:val="yellow"/>
          <w:lang w:val="es-ES"/>
        </w:rPr>
        <w:t>N</w:t>
      </w:r>
      <w:r w:rsidR="001E52D8" w:rsidRPr="00B959AF">
        <w:rPr>
          <w:highlight w:val="yellow"/>
          <w:lang w:val="es-ES"/>
        </w:rPr>
        <w:t xml:space="preserve">ew </w:t>
      </w:r>
      <w:r w:rsidR="009B6522" w:rsidRPr="00B959AF">
        <w:rPr>
          <w:highlight w:val="yellow"/>
          <w:lang w:val="es-ES"/>
        </w:rPr>
        <w:t>R</w:t>
      </w:r>
      <w:r w:rsidR="001E52D8" w:rsidRPr="00B959AF">
        <w:rPr>
          <w:highlight w:val="yellow"/>
          <w:lang w:val="es-ES"/>
        </w:rPr>
        <w:t>oman</w:t>
      </w:r>
      <w:r w:rsidR="008D390B" w:rsidRPr="00B959AF">
        <w:rPr>
          <w:highlight w:val="yellow"/>
          <w:lang w:val="es-ES"/>
        </w:rPr>
        <w:t xml:space="preserve"> </w:t>
      </w:r>
      <w:r w:rsidR="001E52D8" w:rsidRPr="00B959AF">
        <w:rPr>
          <w:highlight w:val="yellow"/>
          <w:lang w:val="es-ES"/>
        </w:rPr>
        <w:t>12</w:t>
      </w:r>
      <w:r w:rsidR="008D390B" w:rsidRPr="00B959AF">
        <w:rPr>
          <w:highlight w:val="yellow"/>
          <w:lang w:val="es-ES"/>
        </w:rPr>
        <w:t xml:space="preserve"> pts</w:t>
      </w:r>
      <w:r w:rsidR="001E52D8" w:rsidRPr="00B959AF">
        <w:rPr>
          <w:highlight w:val="yellow"/>
          <w:lang w:val="es-ES"/>
        </w:rPr>
        <w:t>, normal</w:t>
      </w:r>
      <w:r w:rsidRPr="00B959AF">
        <w:rPr>
          <w:highlight w:val="yellow"/>
          <w:lang w:val="es-ES"/>
        </w:rPr>
        <w:t xml:space="preserve">, </w:t>
      </w:r>
      <w:r w:rsidR="00023080" w:rsidRPr="00B959AF">
        <w:rPr>
          <w:highlight w:val="yellow"/>
          <w:lang w:val="es-ES"/>
        </w:rPr>
        <w:t xml:space="preserve">justificado, espaçamento entre linhas: 1,5, </w:t>
      </w:r>
      <w:r w:rsidRPr="00B959AF">
        <w:rPr>
          <w:highlight w:val="yellow"/>
          <w:lang w:val="es-ES"/>
        </w:rPr>
        <w:t>primeira linha de cada parágrafo com avanço de 0,5 cm</w:t>
      </w:r>
      <w:r w:rsidR="001E52D8" w:rsidRPr="00B959AF">
        <w:rPr>
          <w:highlight w:val="yellow"/>
          <w:lang w:val="es-ES"/>
        </w:rPr>
        <w:t>.</w:t>
      </w:r>
      <w:r w:rsidR="00715D70" w:rsidRPr="00B959AF">
        <w:rPr>
          <w:highlight w:val="yellow"/>
          <w:lang w:val="es-ES"/>
        </w:rPr>
        <w:t xml:space="preserve"> Espaçamento de 6 pts depois do parágrafo.</w:t>
      </w:r>
    </w:p>
    <w:p w14:paraId="23B307F8" w14:textId="77777777" w:rsidR="00FE2067" w:rsidRPr="00715D70" w:rsidRDefault="00185C8B" w:rsidP="00185C8B">
      <w:pPr>
        <w:pStyle w:val="Cabealho2"/>
        <w:rPr>
          <w:lang w:eastAsia="es-ES"/>
        </w:rPr>
      </w:pPr>
      <w:bookmarkStart w:id="1" w:name="_Toc160097799"/>
      <w:r>
        <w:t>Caraterização da empresa/entidade</w:t>
      </w:r>
      <w:bookmarkEnd w:id="1"/>
    </w:p>
    <w:p w14:paraId="26457635" w14:textId="77777777" w:rsidR="007A344C" w:rsidRDefault="007A344C" w:rsidP="007A344C">
      <w:pPr>
        <w:pStyle w:val="Corpodetexto"/>
        <w:spacing w:before="120" w:line="280" w:lineRule="exact"/>
        <w:ind w:left="284"/>
        <w:rPr>
          <w:rFonts w:ascii="Times New Roman" w:hAnsi="Times New Roman"/>
          <w:color w:val="000000"/>
          <w:sz w:val="24"/>
        </w:rPr>
      </w:pPr>
      <w:r w:rsidRPr="00B959AF">
        <w:rPr>
          <w:rFonts w:ascii="Times New Roman" w:hAnsi="Times New Roman"/>
          <w:color w:val="000000"/>
          <w:sz w:val="24"/>
          <w:highlight w:val="yellow"/>
        </w:rPr>
        <w:t>Apresentação, breve historial, organigrama, área ou tipo de atividade.</w:t>
      </w:r>
    </w:p>
    <w:p w14:paraId="3D718870" w14:textId="77777777" w:rsidR="00B959AF" w:rsidRDefault="00B959AF" w:rsidP="007A344C">
      <w:pPr>
        <w:pStyle w:val="Corpodetexto"/>
        <w:spacing w:before="120" w:line="280" w:lineRule="exact"/>
        <w:ind w:left="284"/>
        <w:rPr>
          <w:rFonts w:ascii="Times New Roman" w:hAnsi="Times New Roman"/>
          <w:color w:val="000000"/>
          <w:sz w:val="24"/>
        </w:rPr>
      </w:pPr>
    </w:p>
    <w:p w14:paraId="5F538315" w14:textId="7336F186" w:rsidR="00B959AF" w:rsidRDefault="00B959AF" w:rsidP="00047A69">
      <w:pPr>
        <w:pStyle w:val="Corpodetexto"/>
        <w:spacing w:before="120" w:line="280" w:lineRule="exact"/>
        <w:ind w:left="284"/>
        <w:rPr>
          <w:rFonts w:ascii="Times New Roman" w:hAnsi="Times New Roman"/>
          <w:color w:val="000000"/>
          <w:sz w:val="24"/>
        </w:rPr>
      </w:pPr>
      <w:r>
        <w:rPr>
          <w:rFonts w:ascii="Times New Roman" w:hAnsi="Times New Roman"/>
          <w:color w:val="000000"/>
          <w:sz w:val="24"/>
        </w:rPr>
        <w:t>O Jardim de Infância A Estrelinha Amarela é uma instituição de ensino pré-escolar</w:t>
      </w:r>
      <w:r w:rsidR="003E3A44">
        <w:rPr>
          <w:rFonts w:ascii="Times New Roman" w:hAnsi="Times New Roman"/>
          <w:color w:val="000000"/>
          <w:sz w:val="24"/>
        </w:rPr>
        <w:t xml:space="preserve"> localizada na rua José Augusto Gouveia, em Santa Iria de Azóia, concelho de Loures.</w:t>
      </w:r>
      <w:r w:rsidR="00816B18">
        <w:rPr>
          <w:rFonts w:ascii="Times New Roman" w:hAnsi="Times New Roman"/>
          <w:color w:val="000000"/>
          <w:sz w:val="24"/>
        </w:rPr>
        <w:t xml:space="preserve"> Dedicada à educação e ao desenvolvimento integral das crianças, a institui</w:t>
      </w:r>
      <w:r w:rsidR="00DA6A5C">
        <w:rPr>
          <w:rFonts w:ascii="Times New Roman" w:hAnsi="Times New Roman"/>
          <w:color w:val="000000"/>
          <w:sz w:val="24"/>
        </w:rPr>
        <w:t>ção tem como missão proporcionar um ambiente seguro, acolhedor e estimulante, onde cada criança possa crescer e</w:t>
      </w:r>
      <w:r w:rsidR="00AE1082">
        <w:rPr>
          <w:rFonts w:ascii="Times New Roman" w:hAnsi="Times New Roman"/>
          <w:color w:val="000000"/>
          <w:sz w:val="24"/>
        </w:rPr>
        <w:t xml:space="preserve"> </w:t>
      </w:r>
      <w:r w:rsidR="00DA6A5C">
        <w:rPr>
          <w:rFonts w:ascii="Times New Roman" w:hAnsi="Times New Roman"/>
          <w:color w:val="000000"/>
          <w:sz w:val="24"/>
        </w:rPr>
        <w:t>aprender ao seu ritmo.</w:t>
      </w:r>
      <w:r w:rsidR="00047A69">
        <w:rPr>
          <w:rFonts w:ascii="Times New Roman" w:hAnsi="Times New Roman"/>
          <w:color w:val="000000"/>
          <w:sz w:val="24"/>
        </w:rPr>
        <w:t xml:space="preserve"> </w:t>
      </w:r>
      <w:r>
        <w:rPr>
          <w:rFonts w:ascii="Times New Roman" w:hAnsi="Times New Roman"/>
          <w:color w:val="000000"/>
          <w:sz w:val="24"/>
        </w:rPr>
        <w:t>A equipa é composta por educadores qualificados e dedicados, que trabalham em conjunto para oferecer um ensino de qualidade.</w:t>
      </w:r>
    </w:p>
    <w:p w14:paraId="125A3E60" w14:textId="7DA900C5" w:rsidR="00E73CD2" w:rsidRDefault="00E73CD2" w:rsidP="00047A69">
      <w:pPr>
        <w:pStyle w:val="Corpodetexto"/>
        <w:spacing w:before="120" w:line="280" w:lineRule="exact"/>
        <w:ind w:left="284"/>
        <w:rPr>
          <w:rFonts w:ascii="Times New Roman" w:hAnsi="Times New Roman"/>
          <w:color w:val="000000"/>
          <w:sz w:val="24"/>
        </w:rPr>
      </w:pPr>
      <w:r>
        <w:rPr>
          <w:rFonts w:ascii="Times New Roman" w:hAnsi="Times New Roman"/>
          <w:color w:val="000000"/>
          <w:sz w:val="24"/>
        </w:rPr>
        <w:lastRenderedPageBreak/>
        <w:t>Embora não disponha de um historial amplamente divulgado online, a sua presença ativa na comunidade local e a reputação positiva junto dos encarregados de educação refletem o seu papel relevante no panorama educativo da freguesia de Santa Iria de Azóia.</w:t>
      </w:r>
    </w:p>
    <w:p w14:paraId="00D8EDBF" w14:textId="77777777" w:rsidR="00B959AF" w:rsidRDefault="00B959AF" w:rsidP="00AE6022">
      <w:pPr>
        <w:spacing w:after="0"/>
        <w:rPr>
          <w:lang w:val="es-ES"/>
        </w:rPr>
      </w:pPr>
    </w:p>
    <w:p w14:paraId="6584B99B" w14:textId="6619A4EC" w:rsidR="00715D70" w:rsidRPr="00AE6022" w:rsidRDefault="00023080" w:rsidP="00AE6022">
      <w:pPr>
        <w:spacing w:after="0"/>
        <w:rPr>
          <w:lang w:val="es-ES"/>
        </w:rPr>
      </w:pPr>
      <w:r w:rsidRPr="00B959AF">
        <w:rPr>
          <w:highlight w:val="yellow"/>
          <w:lang w:val="es-ES"/>
        </w:rPr>
        <w:t xml:space="preserve">Texto em </w:t>
      </w:r>
      <w:r w:rsidR="009B6522" w:rsidRPr="00B959AF">
        <w:rPr>
          <w:highlight w:val="yellow"/>
          <w:lang w:val="es-ES"/>
        </w:rPr>
        <w:t>T</w:t>
      </w:r>
      <w:r w:rsidRPr="00B959AF">
        <w:rPr>
          <w:highlight w:val="yellow"/>
          <w:lang w:val="es-ES"/>
        </w:rPr>
        <w:t xml:space="preserve">imes </w:t>
      </w:r>
      <w:r w:rsidR="009B6522" w:rsidRPr="00B959AF">
        <w:rPr>
          <w:highlight w:val="yellow"/>
          <w:lang w:val="es-ES"/>
        </w:rPr>
        <w:t>N</w:t>
      </w:r>
      <w:r w:rsidRPr="00B959AF">
        <w:rPr>
          <w:highlight w:val="yellow"/>
          <w:lang w:val="es-ES"/>
        </w:rPr>
        <w:t xml:space="preserve">ew </w:t>
      </w:r>
      <w:r w:rsidR="009B6522" w:rsidRPr="00B959AF">
        <w:rPr>
          <w:highlight w:val="yellow"/>
          <w:lang w:val="es-ES"/>
        </w:rPr>
        <w:t>R</w:t>
      </w:r>
      <w:r w:rsidRPr="00B959AF">
        <w:rPr>
          <w:highlight w:val="yellow"/>
          <w:lang w:val="es-ES"/>
        </w:rPr>
        <w:t>oman 12 pts, normal, justificado, espaçamento entre linhas: 1,5, primeira linha de cada parágrafo com avanço de 0,5 cm.</w:t>
      </w:r>
      <w:r w:rsidR="00F72B19" w:rsidRPr="00B959AF">
        <w:rPr>
          <w:highlight w:val="yellow"/>
          <w:lang w:val="es-ES"/>
        </w:rPr>
        <w:t xml:space="preserve"> </w:t>
      </w:r>
      <w:r w:rsidR="00715D70" w:rsidRPr="00B959AF">
        <w:rPr>
          <w:highlight w:val="yellow"/>
          <w:lang w:val="es-ES"/>
        </w:rPr>
        <w:t>Espaçamento de 6 pts depois do parágrafo.</w:t>
      </w:r>
    </w:p>
    <w:p w14:paraId="2FD15B5B" w14:textId="77777777" w:rsidR="00695A85" w:rsidRDefault="00695A85" w:rsidP="00185C8B">
      <w:pPr>
        <w:pStyle w:val="Cabealho2"/>
      </w:pPr>
      <w:bookmarkStart w:id="2" w:name="_Toc160097800"/>
      <w:r>
        <w:t>O</w:t>
      </w:r>
      <w:r w:rsidR="00185C8B">
        <w:t xml:space="preserve">bjetivos do </w:t>
      </w:r>
      <w:r w:rsidR="00337936">
        <w:t>e</w:t>
      </w:r>
      <w:r w:rsidR="00185C8B">
        <w:t>stágio</w:t>
      </w:r>
      <w:bookmarkEnd w:id="2"/>
    </w:p>
    <w:p w14:paraId="0DAA890E" w14:textId="77777777" w:rsidR="00695A85" w:rsidRPr="00B959AF" w:rsidRDefault="00695A85" w:rsidP="00695A85">
      <w:pPr>
        <w:rPr>
          <w:color w:val="000000"/>
          <w:sz w:val="20"/>
          <w:szCs w:val="20"/>
          <w:highlight w:val="yellow"/>
          <w:lang w:eastAsia="en-GB"/>
        </w:rPr>
      </w:pPr>
      <w:r w:rsidRPr="00B959AF">
        <w:rPr>
          <w:highlight w:val="yellow"/>
        </w:rPr>
        <w:t>O estágio tem como objetivos aprofundar e consolidar conhecimentos adquiridos ao longo da parte curricular do curso, nomeadamente:</w:t>
      </w:r>
      <w:r w:rsidRPr="00B959AF">
        <w:rPr>
          <w:color w:val="000000"/>
          <w:sz w:val="20"/>
          <w:szCs w:val="20"/>
          <w:highlight w:val="yellow"/>
          <w:lang w:eastAsia="en-GB"/>
        </w:rPr>
        <w:t xml:space="preserve"> </w:t>
      </w:r>
    </w:p>
    <w:p w14:paraId="62588D24" w14:textId="77777777" w:rsidR="00530857" w:rsidRPr="00B959AF" w:rsidRDefault="00530857" w:rsidP="00530857">
      <w:pPr>
        <w:rPr>
          <w:color w:val="000000"/>
          <w:highlight w:val="yellow"/>
          <w:lang w:eastAsia="en-GB"/>
        </w:rPr>
      </w:pPr>
      <w:r w:rsidRPr="00B959AF">
        <w:rPr>
          <w:color w:val="000000"/>
          <w:highlight w:val="yellow"/>
          <w:lang w:eastAsia="en-GB"/>
        </w:rPr>
        <w:t xml:space="preserve">- </w:t>
      </w:r>
      <w:r w:rsidR="004A44D5" w:rsidRPr="00B959AF">
        <w:rPr>
          <w:color w:val="000000"/>
          <w:highlight w:val="yellow"/>
          <w:lang w:eastAsia="en-GB"/>
        </w:rPr>
        <w:t>Proporcionar uma oportunidade de o(a)</w:t>
      </w:r>
      <w:r w:rsidRPr="00B959AF">
        <w:rPr>
          <w:color w:val="000000"/>
          <w:highlight w:val="yellow"/>
          <w:lang w:eastAsia="en-GB"/>
        </w:rPr>
        <w:t xml:space="preserve"> estagiário</w:t>
      </w:r>
      <w:r w:rsidR="004A44D5" w:rsidRPr="00B959AF">
        <w:rPr>
          <w:color w:val="000000"/>
          <w:highlight w:val="yellow"/>
          <w:lang w:eastAsia="en-GB"/>
        </w:rPr>
        <w:t>(a)</w:t>
      </w:r>
      <w:r w:rsidRPr="00B959AF">
        <w:rPr>
          <w:color w:val="000000"/>
          <w:highlight w:val="yellow"/>
          <w:lang w:eastAsia="en-GB"/>
        </w:rPr>
        <w:t xml:space="preserve"> contactar com a realidade do mercado de trabalho da área do curso;</w:t>
      </w:r>
    </w:p>
    <w:p w14:paraId="7A2B7A9D" w14:textId="77777777" w:rsidR="00530857" w:rsidRDefault="00530857" w:rsidP="00530857">
      <w:pPr>
        <w:rPr>
          <w:color w:val="000000"/>
          <w:lang w:eastAsia="en-GB"/>
        </w:rPr>
      </w:pPr>
      <w:r w:rsidRPr="00B959AF">
        <w:rPr>
          <w:highlight w:val="yellow"/>
        </w:rPr>
        <w:t xml:space="preserve">- </w:t>
      </w:r>
      <w:r w:rsidRPr="00B959AF">
        <w:rPr>
          <w:color w:val="000000"/>
          <w:highlight w:val="yellow"/>
          <w:lang w:eastAsia="en-GB"/>
        </w:rPr>
        <w:t>Consultar doc</w:t>
      </w:r>
      <w:r w:rsidR="004A44D5" w:rsidRPr="00B959AF">
        <w:rPr>
          <w:color w:val="000000"/>
          <w:highlight w:val="yellow"/>
          <w:lang w:eastAsia="en-GB"/>
        </w:rPr>
        <w:t>umentação em português e inglês;</w:t>
      </w:r>
    </w:p>
    <w:p w14:paraId="710BBF62" w14:textId="595BCA28" w:rsidR="004A44D5" w:rsidRDefault="00FD5800" w:rsidP="00530857">
      <w:pPr>
        <w:rPr>
          <w:color w:val="000000"/>
          <w:lang w:eastAsia="en-GB"/>
        </w:rPr>
      </w:pPr>
      <w:r>
        <w:rPr>
          <w:color w:val="000000"/>
          <w:lang w:eastAsia="en-GB"/>
        </w:rPr>
        <w:t>O est</w:t>
      </w:r>
      <w:r w:rsidR="002F6103">
        <w:rPr>
          <w:color w:val="000000"/>
          <w:lang w:eastAsia="en-GB"/>
        </w:rPr>
        <w:t>ágio teve como principais objetivos aprofundar e consolidar os conhecimentos adquiridos ao longo da componente</w:t>
      </w:r>
      <w:r w:rsidR="007B1A5F">
        <w:rPr>
          <w:color w:val="000000"/>
          <w:lang w:eastAsia="en-GB"/>
        </w:rPr>
        <w:t xml:space="preserve"> curricular do curso Técnico Superio</w:t>
      </w:r>
      <w:r w:rsidR="00482E78">
        <w:rPr>
          <w:color w:val="000000"/>
          <w:lang w:eastAsia="en-GB"/>
        </w:rPr>
        <w:t>r</w:t>
      </w:r>
      <w:r w:rsidR="007B1A5F">
        <w:rPr>
          <w:color w:val="000000"/>
          <w:lang w:eastAsia="en-GB"/>
        </w:rPr>
        <w:t xml:space="preserve"> Profissional em Tecnologias e Programação</w:t>
      </w:r>
      <w:r w:rsidR="0036480C">
        <w:rPr>
          <w:color w:val="000000"/>
          <w:lang w:eastAsia="en-GB"/>
        </w:rPr>
        <w:t xml:space="preserve"> de Sistemas de Informação. Pretendeu-se proporcionar uma experiência</w:t>
      </w:r>
      <w:r w:rsidR="00AF37B8">
        <w:rPr>
          <w:color w:val="000000"/>
          <w:lang w:eastAsia="en-GB"/>
        </w:rPr>
        <w:t xml:space="preserve"> prática e contextualizada, permitindo o contacto direto com as necessidades reais de uma instituição educativa. Em particular, o estágio visou:</w:t>
      </w:r>
    </w:p>
    <w:p w14:paraId="45AB436C" w14:textId="125BB23E" w:rsidR="00AF37B8" w:rsidRDefault="00A22B25" w:rsidP="00530857">
      <w:pPr>
        <w:rPr>
          <w:color w:val="000000"/>
          <w:lang w:eastAsia="en-GB"/>
        </w:rPr>
      </w:pPr>
      <w:r>
        <w:rPr>
          <w:color w:val="000000"/>
          <w:lang w:eastAsia="en-GB"/>
        </w:rPr>
        <w:t xml:space="preserve">Desenvolver um website institucional funcional, acessível e visualmente apelativo, </w:t>
      </w:r>
      <w:r w:rsidR="00D678DB">
        <w:rPr>
          <w:color w:val="000000"/>
          <w:lang w:eastAsia="en-GB"/>
        </w:rPr>
        <w:t>adaptado</w:t>
      </w:r>
      <w:r>
        <w:rPr>
          <w:color w:val="000000"/>
          <w:lang w:eastAsia="en-GB"/>
        </w:rPr>
        <w:t xml:space="preserve"> às necessidades do Jardim de Infâ</w:t>
      </w:r>
      <w:r w:rsidR="00D2116A">
        <w:rPr>
          <w:color w:val="000000"/>
          <w:lang w:eastAsia="en-GB"/>
        </w:rPr>
        <w:t>ncia A Estrelinha Amarela;</w:t>
      </w:r>
    </w:p>
    <w:p w14:paraId="296534E7" w14:textId="517FA408" w:rsidR="00D2116A" w:rsidRDefault="00D2116A" w:rsidP="00530857">
      <w:pPr>
        <w:rPr>
          <w:color w:val="000000"/>
          <w:lang w:eastAsia="en-GB"/>
        </w:rPr>
      </w:pPr>
      <w:r>
        <w:rPr>
          <w:color w:val="000000"/>
          <w:lang w:eastAsia="en-GB"/>
        </w:rPr>
        <w:t>Implementar funcionalidades espec</w:t>
      </w:r>
      <w:r w:rsidR="002C5FA8">
        <w:rPr>
          <w:color w:val="000000"/>
          <w:lang w:eastAsia="en-GB"/>
        </w:rPr>
        <w:t>í</w:t>
      </w:r>
      <w:r>
        <w:rPr>
          <w:color w:val="000000"/>
          <w:lang w:eastAsia="en-GB"/>
        </w:rPr>
        <w:t>ficas para diferentes perfis de utilizador (pais, colaboradores e administração), com destaque para o sistema de registo de horas e painel de gestão administrativa;</w:t>
      </w:r>
    </w:p>
    <w:p w14:paraId="2B2A9268" w14:textId="1D7C6CDA" w:rsidR="00B1437E" w:rsidRDefault="00B1437E" w:rsidP="003A136C">
      <w:pPr>
        <w:rPr>
          <w:color w:val="000000"/>
          <w:lang w:eastAsia="en-GB"/>
        </w:rPr>
      </w:pPr>
      <w:r>
        <w:rPr>
          <w:color w:val="000000"/>
          <w:lang w:eastAsia="en-GB"/>
        </w:rPr>
        <w:t xml:space="preserve">Aplicar boas práticas de desenvolvimento web, incluindo design responsivo, segurança na web e organização </w:t>
      </w:r>
      <w:r w:rsidR="002C5FA8">
        <w:rPr>
          <w:color w:val="000000"/>
          <w:lang w:eastAsia="en-GB"/>
        </w:rPr>
        <w:t>modular</w:t>
      </w:r>
      <w:r>
        <w:rPr>
          <w:color w:val="000000"/>
          <w:lang w:eastAsia="en-GB"/>
        </w:rPr>
        <w:t xml:space="preserve"> do código;</w:t>
      </w:r>
    </w:p>
    <w:p w14:paraId="6ABA1799" w14:textId="77777777" w:rsidR="00695A85" w:rsidRDefault="00185C8B" w:rsidP="00185C8B">
      <w:pPr>
        <w:pStyle w:val="Cabealho2"/>
        <w:rPr>
          <w:lang w:eastAsia="en-GB"/>
        </w:rPr>
      </w:pPr>
      <w:bookmarkStart w:id="3" w:name="_Toc160097801"/>
      <w:r>
        <w:rPr>
          <w:lang w:eastAsia="en-GB"/>
        </w:rPr>
        <w:t>Estrutura do relatório</w:t>
      </w:r>
      <w:bookmarkEnd w:id="3"/>
    </w:p>
    <w:p w14:paraId="0028324F" w14:textId="5875379B" w:rsidR="00185C8B" w:rsidRDefault="00185C8B" w:rsidP="00185C8B">
      <w:pPr>
        <w:rPr>
          <w:lang w:eastAsia="en-GB"/>
        </w:rPr>
      </w:pPr>
      <w:r w:rsidRPr="00405657">
        <w:rPr>
          <w:highlight w:val="yellow"/>
          <w:lang w:eastAsia="en-GB"/>
        </w:rPr>
        <w:t>Este relatório segue a seguinte estrutura</w:t>
      </w:r>
      <w:r w:rsidR="00B959AF" w:rsidRPr="00405657">
        <w:rPr>
          <w:highlight w:val="yellow"/>
          <w:lang w:eastAsia="en-GB"/>
        </w:rPr>
        <w:t>: introdução, revisão dos conhecimentos, descrição das tarefas realizadas, conclusões e bibliografia.</w:t>
      </w:r>
    </w:p>
    <w:p w14:paraId="211EBF7E" w14:textId="77777777" w:rsidR="00695A85" w:rsidRPr="00695A85" w:rsidRDefault="00695A85" w:rsidP="00695A85"/>
    <w:p w14:paraId="33A5007E" w14:textId="77777777" w:rsidR="00023080" w:rsidRPr="00715D70" w:rsidRDefault="007A344C" w:rsidP="004566C9">
      <w:pPr>
        <w:pStyle w:val="Cabealho1"/>
        <w:rPr>
          <w:rFonts w:cs="Times New Roman"/>
          <w:b w:val="0"/>
          <w:szCs w:val="24"/>
          <w:lang w:val="es-ES" w:eastAsia="es-ES"/>
        </w:rPr>
      </w:pPr>
      <w:r>
        <w:rPr>
          <w:caps/>
        </w:rPr>
        <w:br w:type="page"/>
      </w:r>
      <w:bookmarkStart w:id="4" w:name="_Toc160097802"/>
      <w:r w:rsidR="004566C9" w:rsidRPr="00715D70">
        <w:rPr>
          <w:caps/>
        </w:rPr>
        <w:lastRenderedPageBreak/>
        <w:t>R</w:t>
      </w:r>
      <w:r w:rsidR="0055254E">
        <w:rPr>
          <w:caps/>
        </w:rPr>
        <w:t>EVISÃO DOS CONHECIMENTOS</w:t>
      </w:r>
      <w:bookmarkEnd w:id="4"/>
      <w:r w:rsidR="0055254E">
        <w:rPr>
          <w:caps/>
        </w:rPr>
        <w:t xml:space="preserve"> </w:t>
      </w:r>
    </w:p>
    <w:p w14:paraId="5C10C115" w14:textId="77777777" w:rsidR="007A344C" w:rsidRPr="00B959AF" w:rsidRDefault="007A344C" w:rsidP="00715D70">
      <w:pPr>
        <w:rPr>
          <w:highlight w:val="yellow"/>
          <w:lang w:val="es-ES"/>
        </w:rPr>
      </w:pPr>
      <w:r w:rsidRPr="00B959AF">
        <w:rPr>
          <w:highlight w:val="yellow"/>
          <w:lang w:val="es-ES"/>
        </w:rPr>
        <w:t>Apresente a revisão dos conhecimentos relevantes para o desenvolvimento das tarefas</w:t>
      </w:r>
      <w:r w:rsidR="004A44D5" w:rsidRPr="00B959AF">
        <w:rPr>
          <w:highlight w:val="yellow"/>
          <w:lang w:val="es-ES"/>
        </w:rPr>
        <w:t xml:space="preserve"> propostas para o estágio</w:t>
      </w:r>
      <w:r w:rsidRPr="00B959AF">
        <w:rPr>
          <w:highlight w:val="yellow"/>
          <w:lang w:val="es-ES"/>
        </w:rPr>
        <w:t>.</w:t>
      </w:r>
    </w:p>
    <w:p w14:paraId="09CC1E45" w14:textId="77777777" w:rsidR="00715D70" w:rsidRDefault="00023080" w:rsidP="00715D70">
      <w:pPr>
        <w:rPr>
          <w:lang w:val="es-ES"/>
        </w:rPr>
      </w:pPr>
      <w:r w:rsidRPr="00B959AF">
        <w:rPr>
          <w:highlight w:val="yellow"/>
          <w:lang w:val="es-ES"/>
        </w:rPr>
        <w:t xml:space="preserve">Texto em </w:t>
      </w:r>
      <w:r w:rsidR="008F1678" w:rsidRPr="00B959AF">
        <w:rPr>
          <w:highlight w:val="yellow"/>
          <w:lang w:val="es-ES"/>
        </w:rPr>
        <w:t>T</w:t>
      </w:r>
      <w:r w:rsidRPr="00B959AF">
        <w:rPr>
          <w:highlight w:val="yellow"/>
          <w:lang w:val="es-ES"/>
        </w:rPr>
        <w:t xml:space="preserve">imes </w:t>
      </w:r>
      <w:r w:rsidR="008F1678" w:rsidRPr="00B959AF">
        <w:rPr>
          <w:highlight w:val="yellow"/>
          <w:lang w:val="es-ES"/>
        </w:rPr>
        <w:t>N</w:t>
      </w:r>
      <w:r w:rsidRPr="00B959AF">
        <w:rPr>
          <w:highlight w:val="yellow"/>
          <w:lang w:val="es-ES"/>
        </w:rPr>
        <w:t xml:space="preserve">ew </w:t>
      </w:r>
      <w:r w:rsidR="008F1678" w:rsidRPr="00B959AF">
        <w:rPr>
          <w:highlight w:val="yellow"/>
          <w:lang w:val="es-ES"/>
        </w:rPr>
        <w:t>R</w:t>
      </w:r>
      <w:r w:rsidRPr="00B959AF">
        <w:rPr>
          <w:highlight w:val="yellow"/>
          <w:lang w:val="es-ES"/>
        </w:rPr>
        <w:t>oman 12 pts, normal, justificado, espaçamento entre linhas: 1,5, primeira linha de cada parágrafo com avanço de 0,5 cm.</w:t>
      </w:r>
      <w:r w:rsidR="00715D70" w:rsidRPr="00B959AF">
        <w:rPr>
          <w:highlight w:val="yellow"/>
          <w:lang w:val="es-ES"/>
        </w:rPr>
        <w:t xml:space="preserve"> Espaçamento de 6 pts depois do parágrafo.</w:t>
      </w:r>
    </w:p>
    <w:p w14:paraId="78549A34" w14:textId="45E3DBB6" w:rsidR="00B959AF" w:rsidRDefault="00257BC5" w:rsidP="00715D70">
      <w:pPr>
        <w:rPr>
          <w:lang w:val="es-ES"/>
        </w:rPr>
      </w:pPr>
      <w:r>
        <w:rPr>
          <w:lang w:val="es-ES"/>
        </w:rPr>
        <w:t>Durante o estágio, utilizei HTML para estruturar o conte</w:t>
      </w:r>
      <w:r w:rsidR="005C33E9">
        <w:rPr>
          <w:lang w:val="es-ES"/>
        </w:rPr>
        <w:t>ú</w:t>
      </w:r>
      <w:r>
        <w:rPr>
          <w:lang w:val="es-ES"/>
        </w:rPr>
        <w:t>do das páginas, cr</w:t>
      </w:r>
      <w:r w:rsidR="005C33E9">
        <w:rPr>
          <w:lang w:val="es-ES"/>
        </w:rPr>
        <w:t>i</w:t>
      </w:r>
      <w:r>
        <w:rPr>
          <w:lang w:val="es-ES"/>
        </w:rPr>
        <w:t>ando elementos como cabeçalhos, parágrafos, listas e formulários. Por exemplo, na página de inscrição, utilizei elementos de formul</w:t>
      </w:r>
      <w:r w:rsidR="00903536">
        <w:rPr>
          <w:lang w:val="es-ES"/>
        </w:rPr>
        <w:t>á</w:t>
      </w:r>
      <w:r>
        <w:rPr>
          <w:lang w:val="es-ES"/>
        </w:rPr>
        <w:t>rio para recolher informações dos encarregados de educação e do educando, como nome do encarregado e educando, data de nascimento do educando, e</w:t>
      </w:r>
      <w:r w:rsidR="00B377DE">
        <w:rPr>
          <w:lang w:val="es-ES"/>
        </w:rPr>
        <w:t>-</w:t>
      </w:r>
      <w:r>
        <w:rPr>
          <w:lang w:val="es-ES"/>
        </w:rPr>
        <w:t>mail e uma mensagem.</w:t>
      </w:r>
    </w:p>
    <w:p w14:paraId="6D693F64" w14:textId="71372001" w:rsidR="00257BC5" w:rsidRDefault="00257BC5" w:rsidP="00715D70">
      <w:pPr>
        <w:rPr>
          <w:lang w:val="es-ES"/>
        </w:rPr>
      </w:pPr>
      <w:r>
        <w:rPr>
          <w:lang w:val="es-ES"/>
        </w:rPr>
        <w:t>O CSS foi utilizado para estilizar e definir a aparência visual do site. Apliquei estilos para garantir uma experi</w:t>
      </w:r>
      <w:r w:rsidR="00D77887">
        <w:rPr>
          <w:lang w:val="es-ES"/>
        </w:rPr>
        <w:t>ê</w:t>
      </w:r>
      <w:r>
        <w:rPr>
          <w:lang w:val="es-ES"/>
        </w:rPr>
        <w:t>ncia de utilizador agradável e consistente em todas</w:t>
      </w:r>
      <w:r w:rsidR="00B377DE">
        <w:rPr>
          <w:lang w:val="es-ES"/>
        </w:rPr>
        <w:t xml:space="preserve"> </w:t>
      </w:r>
      <w:r>
        <w:rPr>
          <w:lang w:val="es-ES"/>
        </w:rPr>
        <w:t>as páginas. Utilizei media queries para tornar o site responsivo, adaptando-se a diferentes tamanhos de ecrã</w:t>
      </w:r>
      <w:r w:rsidR="00A92635">
        <w:rPr>
          <w:lang w:val="es-ES"/>
        </w:rPr>
        <w:t>. Por exemplo, na página de atividades, utilizei CSS para criar uma galer</w:t>
      </w:r>
      <w:r w:rsidR="008972E6">
        <w:rPr>
          <w:lang w:val="es-ES"/>
        </w:rPr>
        <w:t>ia</w:t>
      </w:r>
      <w:r w:rsidR="00A92635">
        <w:rPr>
          <w:lang w:val="es-ES"/>
        </w:rPr>
        <w:t xml:space="preserve"> de imagens com navegação funcional.</w:t>
      </w:r>
    </w:p>
    <w:p w14:paraId="68C34C49" w14:textId="7AD888F0" w:rsidR="00A92635" w:rsidRDefault="00A92635" w:rsidP="00715D70">
      <w:pPr>
        <w:rPr>
          <w:lang w:val="es-ES"/>
        </w:rPr>
      </w:pPr>
      <w:r>
        <w:rPr>
          <w:lang w:val="es-ES"/>
        </w:rPr>
        <w:t>Com JavaScript adicionei</w:t>
      </w:r>
      <w:r w:rsidR="001F3032">
        <w:rPr>
          <w:lang w:val="es-ES"/>
        </w:rPr>
        <w:t xml:space="preserve"> interatividade ao site, como animações e validações de formul</w:t>
      </w:r>
      <w:r w:rsidR="00DF69E4">
        <w:rPr>
          <w:lang w:val="es-ES"/>
        </w:rPr>
        <w:t>á</w:t>
      </w:r>
      <w:r w:rsidR="001F3032">
        <w:rPr>
          <w:lang w:val="es-ES"/>
        </w:rPr>
        <w:t>rio. Por exemplo, na página de contactos, implementei uma função para validar o formul</w:t>
      </w:r>
      <w:r w:rsidR="00315446">
        <w:rPr>
          <w:lang w:val="es-ES"/>
        </w:rPr>
        <w:t>á</w:t>
      </w:r>
      <w:r w:rsidR="001F3032">
        <w:rPr>
          <w:lang w:val="es-ES"/>
        </w:rPr>
        <w:t>rio de coment</w:t>
      </w:r>
      <w:r w:rsidR="00315446">
        <w:rPr>
          <w:lang w:val="es-ES"/>
        </w:rPr>
        <w:t>á</w:t>
      </w:r>
      <w:r w:rsidR="001F3032">
        <w:rPr>
          <w:lang w:val="es-ES"/>
        </w:rPr>
        <w:t>rios antes de permitir o envio. Além disso, utilizei JavaScript para criar uma mascote interativa que gu</w:t>
      </w:r>
      <w:r w:rsidR="00315446">
        <w:rPr>
          <w:lang w:val="es-ES"/>
        </w:rPr>
        <w:t>i</w:t>
      </w:r>
      <w:r w:rsidR="001F3032">
        <w:rPr>
          <w:lang w:val="es-ES"/>
        </w:rPr>
        <w:t xml:space="preserve">a os utilizadores </w:t>
      </w:r>
      <w:r w:rsidR="00ED63E7">
        <w:rPr>
          <w:lang w:val="es-ES"/>
        </w:rPr>
        <w:t>pelo</w:t>
      </w:r>
      <w:r w:rsidR="001F3032">
        <w:rPr>
          <w:lang w:val="es-ES"/>
        </w:rPr>
        <w:t xml:space="preserve"> do site.</w:t>
      </w:r>
    </w:p>
    <w:p w14:paraId="2B67267B" w14:textId="6EBFAC48" w:rsidR="001F3032" w:rsidRDefault="001F3032" w:rsidP="00715D70">
      <w:pPr>
        <w:rPr>
          <w:lang w:val="es-ES"/>
        </w:rPr>
      </w:pPr>
      <w:r>
        <w:rPr>
          <w:lang w:val="es-ES"/>
        </w:rPr>
        <w:t>O PHP foi utilizado para criar páginas din</w:t>
      </w:r>
      <w:r w:rsidR="00ED63E7">
        <w:rPr>
          <w:lang w:val="es-ES"/>
        </w:rPr>
        <w:t>â</w:t>
      </w:r>
      <w:r>
        <w:rPr>
          <w:lang w:val="es-ES"/>
        </w:rPr>
        <w:t xml:space="preserve">micas e interagir com a base de dados. Por exemplo, na área </w:t>
      </w:r>
      <w:r w:rsidR="00A02861">
        <w:rPr>
          <w:lang w:val="es-ES"/>
        </w:rPr>
        <w:t>reservada para colaboradores, implementei um sistema de login e registo de horas de trabalho. Utilizei PHP para proces</w:t>
      </w:r>
      <w:r w:rsidR="00401E81">
        <w:rPr>
          <w:lang w:val="es-ES"/>
        </w:rPr>
        <w:t>s</w:t>
      </w:r>
      <w:r w:rsidR="00A02861">
        <w:rPr>
          <w:lang w:val="es-ES"/>
        </w:rPr>
        <w:t>ar os dados dos for</w:t>
      </w:r>
      <w:r w:rsidR="003422FF">
        <w:rPr>
          <w:lang w:val="es-ES"/>
        </w:rPr>
        <w:t>mulários e armazená-los na base de dados, bem como gerar relatórios de horas trabalhadas</w:t>
      </w:r>
      <w:r w:rsidR="005A1A6F">
        <w:rPr>
          <w:lang w:val="es-ES"/>
        </w:rPr>
        <w:t>.</w:t>
      </w:r>
    </w:p>
    <w:p w14:paraId="4628AB75" w14:textId="77777777" w:rsidR="00B959AF" w:rsidRDefault="00B959AF" w:rsidP="00715D70">
      <w:pPr>
        <w:rPr>
          <w:lang w:val="es-ES"/>
        </w:rPr>
      </w:pPr>
    </w:p>
    <w:p w14:paraId="5A33262E" w14:textId="77777777" w:rsidR="00B959AF" w:rsidRPr="00AE6022" w:rsidRDefault="00B959AF" w:rsidP="00715D70">
      <w:pPr>
        <w:rPr>
          <w:lang w:val="es-ES"/>
        </w:rPr>
      </w:pPr>
    </w:p>
    <w:p w14:paraId="76B1F629" w14:textId="77777777" w:rsidR="007A344C" w:rsidRPr="00185C8B" w:rsidRDefault="00530857" w:rsidP="00185C8B">
      <w:pPr>
        <w:pStyle w:val="Cabealho2"/>
      </w:pPr>
      <w:bookmarkStart w:id="5" w:name="_Toc160097803"/>
      <w:r>
        <w:t>Sub-parágrafo</w:t>
      </w:r>
      <w:bookmarkEnd w:id="5"/>
    </w:p>
    <w:p w14:paraId="243D6C78" w14:textId="77777777" w:rsidR="007A344C" w:rsidRPr="00B959AF" w:rsidRDefault="007A344C" w:rsidP="007A344C">
      <w:pPr>
        <w:rPr>
          <w:highlight w:val="yellow"/>
          <w:lang w:val="es-ES"/>
        </w:rPr>
      </w:pPr>
      <w:r w:rsidRPr="00B959AF">
        <w:rPr>
          <w:highlight w:val="yellow"/>
          <w:lang w:val="es-ES"/>
        </w:rPr>
        <w:t>Texto em Times New Roman 12 pts, normal, justificado, espaçamento entre linhas: 1,5, primeira linha de cada parágrafo com avanço de 0,5 cm. Espaçamento de 6 pts entre parágrafos.</w:t>
      </w:r>
    </w:p>
    <w:p w14:paraId="63770EE2" w14:textId="77777777" w:rsidR="007A344C" w:rsidRPr="00B959AF" w:rsidRDefault="007A344C" w:rsidP="007A344C">
      <w:pPr>
        <w:pStyle w:val="Cabealho3"/>
        <w:rPr>
          <w:i w:val="0"/>
          <w:highlight w:val="yellow"/>
        </w:rPr>
      </w:pPr>
      <w:bookmarkStart w:id="6" w:name="_Toc160097804"/>
      <w:r w:rsidRPr="00B959AF">
        <w:rPr>
          <w:highlight w:val="yellow"/>
        </w:rPr>
        <w:lastRenderedPageBreak/>
        <w:t>Subsecções de menor nível</w:t>
      </w:r>
      <w:bookmarkEnd w:id="6"/>
      <w:r w:rsidRPr="00B959AF">
        <w:rPr>
          <w:highlight w:val="yellow"/>
        </w:rPr>
        <w:t> </w:t>
      </w:r>
    </w:p>
    <w:p w14:paraId="6982E564" w14:textId="77777777" w:rsidR="007A344C" w:rsidRPr="00AE6022" w:rsidRDefault="007A344C" w:rsidP="007A344C">
      <w:pPr>
        <w:rPr>
          <w:lang w:val="es-ES"/>
        </w:rPr>
      </w:pPr>
      <w:r w:rsidRPr="00B959AF">
        <w:rPr>
          <w:highlight w:val="yellow"/>
          <w:lang w:val="es-ES"/>
        </w:rPr>
        <w:t>Texto em Times New Roman 12 pts, normal, justificado, espaçamento entre linhas: 1,5, primeira linha de cada parágrafo com avanço de 0,5 cm. Espaçamento de 6 pts entre parágrafos</w:t>
      </w:r>
      <w:r w:rsidR="00AE6022" w:rsidRPr="00B959AF">
        <w:rPr>
          <w:highlight w:val="yellow"/>
          <w:lang w:val="es-ES"/>
        </w:rPr>
        <w:t>.</w:t>
      </w:r>
    </w:p>
    <w:p w14:paraId="5DA71FBE" w14:textId="77777777" w:rsidR="0055254E" w:rsidRPr="00715D70" w:rsidRDefault="00185C8B" w:rsidP="00185C8B">
      <w:pPr>
        <w:pStyle w:val="Cabealho1"/>
        <w:rPr>
          <w:rFonts w:cs="Times New Roman"/>
          <w:szCs w:val="24"/>
          <w:lang w:val="es-ES" w:eastAsia="es-ES"/>
        </w:rPr>
      </w:pPr>
      <w:r>
        <w:rPr>
          <w:caps/>
        </w:rPr>
        <w:br w:type="page"/>
      </w:r>
      <w:bookmarkStart w:id="7" w:name="_Toc160097805"/>
      <w:r w:rsidR="0055254E">
        <w:rPr>
          <w:caps/>
        </w:rPr>
        <w:lastRenderedPageBreak/>
        <w:t xml:space="preserve">DESCRIÇÃO </w:t>
      </w:r>
      <w:r w:rsidR="0055254E" w:rsidRPr="00185C8B">
        <w:t>DAS</w:t>
      </w:r>
      <w:r w:rsidR="0055254E">
        <w:rPr>
          <w:caps/>
        </w:rPr>
        <w:t xml:space="preserve"> TAREFAS REALIZADAS</w:t>
      </w:r>
      <w:bookmarkEnd w:id="7"/>
      <w:r w:rsidR="0055254E" w:rsidRPr="00715D70">
        <w:rPr>
          <w:caps/>
        </w:rPr>
        <w:t xml:space="preserve"> </w:t>
      </w:r>
    </w:p>
    <w:p w14:paraId="6F79A3DF" w14:textId="77777777" w:rsidR="0055254E" w:rsidRDefault="0055254E" w:rsidP="0055254E">
      <w:pPr>
        <w:rPr>
          <w:lang w:val="es-ES"/>
        </w:rPr>
      </w:pPr>
      <w:r w:rsidRPr="005A1A6F">
        <w:rPr>
          <w:highlight w:val="yellow"/>
          <w:lang w:val="es-ES"/>
        </w:rPr>
        <w:t>Texto em Times New Roman 12 pts, normal, justificado, espaçamento entre linhas: 1,5, primeira linha de cada parágrafo com avanço de 0,5 cm. Espaçamento de 6 pts depois do parágrafo.</w:t>
      </w:r>
    </w:p>
    <w:p w14:paraId="292A8779" w14:textId="43007F5C" w:rsidR="00F74465" w:rsidRDefault="00AC3708" w:rsidP="0055254E">
      <w:pPr>
        <w:rPr>
          <w:lang w:val="es-ES"/>
        </w:rPr>
      </w:pPr>
      <w:r>
        <w:rPr>
          <w:lang w:val="es-ES"/>
        </w:rPr>
        <w:t xml:space="preserve">Durante o estágio, </w:t>
      </w:r>
      <w:r w:rsidR="00822F3C">
        <w:rPr>
          <w:lang w:val="es-ES"/>
        </w:rPr>
        <w:t>desempenhei um conjunto alargado de tarefas relacionadas com o desenvolvimento integral de um websit</w:t>
      </w:r>
      <w:r w:rsidR="00CF4D89">
        <w:rPr>
          <w:lang w:val="es-ES"/>
        </w:rPr>
        <w:t>e institucional. A primeira fase consistiu na realização de uma reunião com a diretora da instituição, com o objetivo</w:t>
      </w:r>
      <w:r w:rsidR="00DB2D5E">
        <w:rPr>
          <w:lang w:val="es-ES"/>
        </w:rPr>
        <w:t xml:space="preserve"> de comprender as nece</w:t>
      </w:r>
      <w:r w:rsidR="00415344">
        <w:rPr>
          <w:lang w:val="es-ES"/>
        </w:rPr>
        <w:t>s</w:t>
      </w:r>
      <w:r w:rsidR="00DB2D5E">
        <w:rPr>
          <w:lang w:val="es-ES"/>
        </w:rPr>
        <w:t>sidades específicas do jard</w:t>
      </w:r>
      <w:r w:rsidR="00415344">
        <w:rPr>
          <w:lang w:val="es-ES"/>
        </w:rPr>
        <w:t>im</w:t>
      </w:r>
      <w:r w:rsidR="00DB2D5E">
        <w:rPr>
          <w:lang w:val="es-ES"/>
        </w:rPr>
        <w:t xml:space="preserve"> de inf</w:t>
      </w:r>
      <w:r w:rsidR="00415344">
        <w:rPr>
          <w:lang w:val="es-ES"/>
        </w:rPr>
        <w:t>â</w:t>
      </w:r>
      <w:r w:rsidR="00DB2D5E">
        <w:rPr>
          <w:lang w:val="es-ES"/>
        </w:rPr>
        <w:t>ncia e delinear os objetivos fundamentais do projeto. Nesta reunião, foram discutidas as funcionalidades desejadas para o site</w:t>
      </w:r>
      <w:r w:rsidR="007E6630">
        <w:rPr>
          <w:lang w:val="es-ES"/>
        </w:rPr>
        <w:t xml:space="preserve"> público, bem como os requisitos técnicos e operacionais</w:t>
      </w:r>
      <w:r w:rsidR="00BC21CA">
        <w:rPr>
          <w:lang w:val="es-ES"/>
        </w:rPr>
        <w:t xml:space="preserve"> da área reservada aos colaboradores. Esta troca de ideias permitiu </w:t>
      </w:r>
      <w:r w:rsidR="00287565">
        <w:rPr>
          <w:lang w:val="es-ES"/>
        </w:rPr>
        <w:t>establecer uma visão clara e partilhada sobre o projeto, garantindo que as soluções a implementar estariam alinhadas com as expectativas da instituição e com as compet</w:t>
      </w:r>
      <w:r w:rsidR="00724E99">
        <w:rPr>
          <w:lang w:val="es-ES"/>
        </w:rPr>
        <w:t>ê</w:t>
      </w:r>
      <w:r w:rsidR="00287565">
        <w:rPr>
          <w:lang w:val="es-ES"/>
        </w:rPr>
        <w:t>ncias técnicas</w:t>
      </w:r>
      <w:r w:rsidR="00F74465">
        <w:rPr>
          <w:lang w:val="es-ES"/>
        </w:rPr>
        <w:t xml:space="preserve"> que possuía enquanto estagiário.</w:t>
      </w:r>
    </w:p>
    <w:p w14:paraId="61D84C31" w14:textId="7EC8ACB1" w:rsidR="005A1A6F" w:rsidRDefault="00F74465" w:rsidP="0055254E">
      <w:pPr>
        <w:rPr>
          <w:lang w:val="es-ES"/>
        </w:rPr>
      </w:pPr>
      <w:r>
        <w:rPr>
          <w:lang w:val="es-ES"/>
        </w:rPr>
        <w:t>Com base nesse planeamento, iniciei a criação da estrutura base do site, utilizando HTML para definir a hierarquia de conteúdos e a organização das diferentes secções</w:t>
      </w:r>
      <w:r w:rsidR="00642E2D">
        <w:rPr>
          <w:lang w:val="es-ES"/>
        </w:rPr>
        <w:t>, como a página inicial, missão, atividades, inscrição</w:t>
      </w:r>
      <w:r w:rsidR="00350D35">
        <w:rPr>
          <w:lang w:val="es-ES"/>
        </w:rPr>
        <w:t xml:space="preserve"> e</w:t>
      </w:r>
      <w:r w:rsidR="00642E2D">
        <w:rPr>
          <w:lang w:val="es-ES"/>
        </w:rPr>
        <w:t xml:space="preserve"> contacto</w:t>
      </w:r>
      <w:r w:rsidR="00350D35">
        <w:rPr>
          <w:lang w:val="es-ES"/>
        </w:rPr>
        <w:t>s</w:t>
      </w:r>
      <w:r w:rsidR="00642E2D">
        <w:rPr>
          <w:lang w:val="es-ES"/>
        </w:rPr>
        <w:t xml:space="preserve">. Esta </w:t>
      </w:r>
      <w:r w:rsidR="00934D23">
        <w:rPr>
          <w:lang w:val="es-ES"/>
        </w:rPr>
        <w:t xml:space="preserve">estrutura foi pensada de forma a garantir uma navegação intuitiva e acessível para os diferentes públicos-alvo, nomeadamente </w:t>
      </w:r>
      <w:r w:rsidR="00C63F77">
        <w:rPr>
          <w:lang w:val="es-ES"/>
        </w:rPr>
        <w:t>pa</w:t>
      </w:r>
      <w:r w:rsidR="004B7FA1">
        <w:rPr>
          <w:lang w:val="es-ES"/>
        </w:rPr>
        <w:t>i</w:t>
      </w:r>
      <w:r w:rsidR="00C63F77">
        <w:rPr>
          <w:lang w:val="es-ES"/>
        </w:rPr>
        <w:t>s, colaboradores e administradores.</w:t>
      </w:r>
      <w:r w:rsidR="003E5281">
        <w:rPr>
          <w:lang w:val="es-ES"/>
        </w:rPr>
        <w:t xml:space="preserve"> </w:t>
      </w:r>
    </w:p>
    <w:p w14:paraId="2E78EDB9" w14:textId="5A9C2310" w:rsidR="004F5D7F" w:rsidRDefault="004F5D7F" w:rsidP="0055254E">
      <w:pPr>
        <w:rPr>
          <w:lang w:val="es-ES"/>
        </w:rPr>
      </w:pPr>
      <w:r>
        <w:rPr>
          <w:lang w:val="es-ES"/>
        </w:rPr>
        <w:t>Posteriormente</w:t>
      </w:r>
      <w:r w:rsidR="00CB03E6">
        <w:rPr>
          <w:lang w:val="es-ES"/>
        </w:rPr>
        <w:t xml:space="preserve">, procedi à aplicação de estilos CSS, com o </w:t>
      </w:r>
      <w:r w:rsidR="00847A44">
        <w:rPr>
          <w:lang w:val="es-ES"/>
        </w:rPr>
        <w:t>objetivo</w:t>
      </w:r>
      <w:r w:rsidR="00CB03E6">
        <w:rPr>
          <w:lang w:val="es-ES"/>
        </w:rPr>
        <w:t xml:space="preserve"> de </w:t>
      </w:r>
      <w:r w:rsidR="00934381">
        <w:rPr>
          <w:lang w:val="es-ES"/>
        </w:rPr>
        <w:t>asegurar uma apresentação visual coerente, apelativa e responsiva. Foram definidos esquemas de cores, tipografías, margens e espaçamento</w:t>
      </w:r>
      <w:r w:rsidR="00D530E9">
        <w:rPr>
          <w:lang w:val="es-ES"/>
        </w:rPr>
        <w:t>s, bem como regras de adaptação a diferentes dispositivos (design responsivo), garantindo a usabilidade em smartphones</w:t>
      </w:r>
      <w:r w:rsidR="005132DE">
        <w:rPr>
          <w:lang w:val="es-ES"/>
        </w:rPr>
        <w:t>, tablets e computadores. Um exemplo concreto foi a criação de uma galer</w:t>
      </w:r>
      <w:r w:rsidR="00FB0942">
        <w:rPr>
          <w:lang w:val="es-ES"/>
        </w:rPr>
        <w:t>i</w:t>
      </w:r>
      <w:r w:rsidR="005132DE">
        <w:rPr>
          <w:lang w:val="es-ES"/>
        </w:rPr>
        <w:t>a de imagens na página de atividades, com molduras</w:t>
      </w:r>
      <w:r w:rsidR="00AA26DA">
        <w:rPr>
          <w:lang w:val="es-ES"/>
        </w:rPr>
        <w:t xml:space="preserve"> arredondadas e transições suaves</w:t>
      </w:r>
      <w:r w:rsidR="00B07649">
        <w:rPr>
          <w:lang w:val="es-ES"/>
        </w:rPr>
        <w:t xml:space="preserve"> entre imagens.</w:t>
      </w:r>
    </w:p>
    <w:p w14:paraId="0BEB8A72" w14:textId="3D462FD6" w:rsidR="00E75267" w:rsidRDefault="00E75267" w:rsidP="0055254E">
      <w:pPr>
        <w:rPr>
          <w:lang w:val="es-ES"/>
        </w:rPr>
      </w:pPr>
      <w:r>
        <w:rPr>
          <w:lang w:val="es-ES"/>
        </w:rPr>
        <w:t>Uma das tarefas de maior complexidade foi a implementação da área reservada para colaboradores. Desenvolv</w:t>
      </w:r>
      <w:r w:rsidR="00190C64">
        <w:rPr>
          <w:lang w:val="es-ES"/>
        </w:rPr>
        <w:t>i</w:t>
      </w:r>
      <w:r>
        <w:rPr>
          <w:lang w:val="es-ES"/>
        </w:rPr>
        <w:t xml:space="preserve"> um sistema de autenticação com PHP, que permite o registo</w:t>
      </w:r>
      <w:r w:rsidR="00EA77E3">
        <w:rPr>
          <w:lang w:val="es-ES"/>
        </w:rPr>
        <w:t xml:space="preserve"> e login de utilizadores, com verificação de credenciais e controlo de sessões. Após o login, os colaboradores têm acesso</w:t>
      </w:r>
      <w:r w:rsidR="00190C64">
        <w:rPr>
          <w:lang w:val="es-ES"/>
        </w:rPr>
        <w:t xml:space="preserve"> </w:t>
      </w:r>
      <w:r w:rsidR="00130F8B">
        <w:rPr>
          <w:lang w:val="es-ES"/>
        </w:rPr>
        <w:t>a um painel onde podem registar as suas horas de entrada e saída, consultar o histórico de registos e visualizar o saldo de horas acumuladas. Estes dados são armazenados e geridos numa base de dados MySQL, garantindo persist</w:t>
      </w:r>
      <w:r w:rsidR="003C39C0">
        <w:rPr>
          <w:lang w:val="es-ES"/>
        </w:rPr>
        <w:t>ê</w:t>
      </w:r>
      <w:r w:rsidR="00130F8B">
        <w:rPr>
          <w:lang w:val="es-ES"/>
        </w:rPr>
        <w:t>ncia e integridade da informação.</w:t>
      </w:r>
    </w:p>
    <w:p w14:paraId="1F9F3844" w14:textId="6DF579DD" w:rsidR="00130F8B" w:rsidRDefault="00130F8B" w:rsidP="0055254E">
      <w:pPr>
        <w:rPr>
          <w:lang w:val="es-ES"/>
        </w:rPr>
      </w:pPr>
      <w:r>
        <w:rPr>
          <w:lang w:val="es-ES"/>
        </w:rPr>
        <w:lastRenderedPageBreak/>
        <w:t>Paralelamente, desenvolv</w:t>
      </w:r>
      <w:r w:rsidR="003C39C0">
        <w:rPr>
          <w:lang w:val="es-ES"/>
        </w:rPr>
        <w:t>i</w:t>
      </w:r>
      <w:r>
        <w:rPr>
          <w:lang w:val="es-ES"/>
        </w:rPr>
        <w:t xml:space="preserve"> um painel administrativo exclusivo para a diretora da instituição.</w:t>
      </w:r>
      <w:r w:rsidR="008934DB">
        <w:rPr>
          <w:lang w:val="es-ES"/>
        </w:rPr>
        <w:t xml:space="preserve"> Este painel</w:t>
      </w:r>
      <w:r w:rsidR="001D52FB">
        <w:rPr>
          <w:lang w:val="es-ES"/>
        </w:rPr>
        <w:t>,</w:t>
      </w:r>
      <w:r w:rsidR="008934DB">
        <w:rPr>
          <w:lang w:val="es-ES"/>
        </w:rPr>
        <w:t xml:space="preserve"> permite a gestão de utilizadores (ativação e eliminação de contas)</w:t>
      </w:r>
      <w:r w:rsidR="00E96A78">
        <w:rPr>
          <w:lang w:val="es-ES"/>
        </w:rPr>
        <w:t>, a atribuição de compensações de horas, consulta de relatórios de assiduidade e a atualização</w:t>
      </w:r>
      <w:r w:rsidR="00BD4899">
        <w:rPr>
          <w:lang w:val="es-ES"/>
        </w:rPr>
        <w:t xml:space="preserve"> das ementas mensais. A funcionalidade de upload de ementas foi implementada com suporte a ficheiros PDF e imagens, sendo autom</w:t>
      </w:r>
      <w:r w:rsidR="001D52FB">
        <w:rPr>
          <w:lang w:val="es-ES"/>
        </w:rPr>
        <w:t>a</w:t>
      </w:r>
      <w:r w:rsidR="00BD4899">
        <w:rPr>
          <w:lang w:val="es-ES"/>
        </w:rPr>
        <w:t>ticamente integrada nas páginas públicas do site.</w:t>
      </w:r>
    </w:p>
    <w:p w14:paraId="0392DA50" w14:textId="4F801754" w:rsidR="00BD4899" w:rsidRDefault="00CC0825" w:rsidP="0055254E">
      <w:pPr>
        <w:rPr>
          <w:lang w:val="es-ES"/>
        </w:rPr>
      </w:pPr>
      <w:r>
        <w:rPr>
          <w:lang w:val="es-ES"/>
        </w:rPr>
        <w:t>No que respeita à interatividade, utilizei JavaScri</w:t>
      </w:r>
      <w:r w:rsidR="004D12D4">
        <w:rPr>
          <w:lang w:val="es-ES"/>
        </w:rPr>
        <w:t>pt para validar formulários (como o de inscrição e o de contacto), a</w:t>
      </w:r>
      <w:r w:rsidR="0027526F">
        <w:rPr>
          <w:lang w:val="es-ES"/>
        </w:rPr>
        <w:t>s</w:t>
      </w:r>
      <w:r w:rsidR="004D12D4">
        <w:rPr>
          <w:lang w:val="es-ES"/>
        </w:rPr>
        <w:t>segurando que os dados introdu</w:t>
      </w:r>
      <w:r w:rsidR="0027526F">
        <w:rPr>
          <w:lang w:val="es-ES"/>
        </w:rPr>
        <w:t>z</w:t>
      </w:r>
      <w:r w:rsidR="004D12D4">
        <w:rPr>
          <w:lang w:val="es-ES"/>
        </w:rPr>
        <w:t>idos pelos utilizadores respeitam os critérios definidos antes de serem submetidos</w:t>
      </w:r>
      <w:r w:rsidR="008D6D2C">
        <w:rPr>
          <w:lang w:val="es-ES"/>
        </w:rPr>
        <w:t>. Além disso, desenvolv</w:t>
      </w:r>
      <w:r w:rsidR="0027526F">
        <w:rPr>
          <w:lang w:val="es-ES"/>
        </w:rPr>
        <w:t>i</w:t>
      </w:r>
      <w:r w:rsidR="008D6D2C">
        <w:rPr>
          <w:lang w:val="es-ES"/>
        </w:rPr>
        <w:t xml:space="preserve"> uma mascote interativa que acompanha o utilizador ao longo da navegação</w:t>
      </w:r>
      <w:r w:rsidR="00221C71">
        <w:rPr>
          <w:lang w:val="es-ES"/>
        </w:rPr>
        <w:t>, fornecendo dicas contextuais e orientações sobre as funcionalidades do site.</w:t>
      </w:r>
    </w:p>
    <w:p w14:paraId="4DA772B1" w14:textId="51F66EAC" w:rsidR="00221C71" w:rsidRPr="000C5A7F" w:rsidRDefault="00221C71" w:rsidP="0055254E">
      <w:pPr>
        <w:rPr>
          <w:lang w:val="es-ES"/>
        </w:rPr>
      </w:pPr>
      <w:r>
        <w:rPr>
          <w:lang w:val="es-ES"/>
        </w:rPr>
        <w:t>Por fim</w:t>
      </w:r>
      <w:r w:rsidR="000C5A7F">
        <w:rPr>
          <w:lang w:val="es-ES"/>
        </w:rPr>
        <w:t xml:space="preserve">, implementei um sistema de </w:t>
      </w:r>
      <w:r w:rsidR="000C5A7F">
        <w:rPr>
          <w:i/>
          <w:iCs/>
          <w:lang w:val="es-ES"/>
        </w:rPr>
        <w:t>reviews</w:t>
      </w:r>
      <w:r w:rsidR="000C5A7F">
        <w:rPr>
          <w:lang w:val="es-ES"/>
        </w:rPr>
        <w:t>, onde os encar</w:t>
      </w:r>
      <w:r w:rsidR="009E2674">
        <w:rPr>
          <w:lang w:val="es-ES"/>
        </w:rPr>
        <w:t>re</w:t>
      </w:r>
      <w:r w:rsidR="000C5A7F">
        <w:rPr>
          <w:lang w:val="es-ES"/>
        </w:rPr>
        <w:t>gados de educação podem deixar coment</w:t>
      </w:r>
      <w:r w:rsidR="00AF2754">
        <w:rPr>
          <w:lang w:val="es-ES"/>
        </w:rPr>
        <w:t>á</w:t>
      </w:r>
      <w:r w:rsidR="000C5A7F">
        <w:rPr>
          <w:lang w:val="es-ES"/>
        </w:rPr>
        <w:t>rios sobre a sua experi</w:t>
      </w:r>
      <w:r w:rsidR="00AF2754">
        <w:rPr>
          <w:lang w:val="es-ES"/>
        </w:rPr>
        <w:t>ê</w:t>
      </w:r>
      <w:r w:rsidR="000C5A7F">
        <w:rPr>
          <w:lang w:val="es-ES"/>
        </w:rPr>
        <w:t>ncia com a instituição. Estes coment</w:t>
      </w:r>
      <w:r w:rsidR="00AF2754">
        <w:rPr>
          <w:lang w:val="es-ES"/>
        </w:rPr>
        <w:t>á</w:t>
      </w:r>
      <w:r w:rsidR="000C5A7F">
        <w:rPr>
          <w:lang w:val="es-ES"/>
        </w:rPr>
        <w:t>rios são armazenados</w:t>
      </w:r>
      <w:r w:rsidR="009324E4">
        <w:rPr>
          <w:lang w:val="es-ES"/>
        </w:rPr>
        <w:t xml:space="preserve"> numa base de dados e apresentados de forma din</w:t>
      </w:r>
      <w:r w:rsidR="00AF2754">
        <w:rPr>
          <w:lang w:val="es-ES"/>
        </w:rPr>
        <w:t>â</w:t>
      </w:r>
      <w:r w:rsidR="009324E4">
        <w:rPr>
          <w:lang w:val="es-ES"/>
        </w:rPr>
        <w:t>mica na página de contactos, promovendo a transpar</w:t>
      </w:r>
      <w:r w:rsidR="00747854">
        <w:rPr>
          <w:lang w:val="es-ES"/>
        </w:rPr>
        <w:t>ê</w:t>
      </w:r>
      <w:r w:rsidR="009324E4">
        <w:rPr>
          <w:lang w:val="es-ES"/>
        </w:rPr>
        <w:t>ncia e a confiança junto de novos visitantes.</w:t>
      </w:r>
    </w:p>
    <w:p w14:paraId="289098C6" w14:textId="77777777" w:rsidR="0001366A" w:rsidRDefault="0001366A" w:rsidP="002121CD">
      <w:pPr>
        <w:ind w:firstLine="0"/>
        <w:rPr>
          <w:lang w:val="es-ES"/>
        </w:rPr>
      </w:pPr>
    </w:p>
    <w:p w14:paraId="4E41BA06" w14:textId="77777777" w:rsidR="004566C9" w:rsidRPr="00715D70" w:rsidRDefault="00185C8B" w:rsidP="004566C9">
      <w:pPr>
        <w:pStyle w:val="Cabealho1"/>
        <w:rPr>
          <w:b w:val="0"/>
          <w:lang w:val="es-ES" w:eastAsia="es-ES"/>
        </w:rPr>
      </w:pPr>
      <w:r>
        <w:rPr>
          <w:caps/>
        </w:rPr>
        <w:br w:type="page"/>
      </w:r>
      <w:bookmarkStart w:id="8" w:name="_Toc160097806"/>
      <w:r w:rsidR="004566C9" w:rsidRPr="00715D70">
        <w:rPr>
          <w:caps/>
        </w:rPr>
        <w:lastRenderedPageBreak/>
        <w:t>CONCLUSÕES</w:t>
      </w:r>
      <w:bookmarkEnd w:id="8"/>
    </w:p>
    <w:p w14:paraId="4A8A46B4" w14:textId="77777777" w:rsidR="00715D70" w:rsidRPr="005A1A6F" w:rsidRDefault="00023080" w:rsidP="00715D70">
      <w:pPr>
        <w:rPr>
          <w:highlight w:val="yellow"/>
          <w:lang w:val="es-ES"/>
        </w:rPr>
      </w:pPr>
      <w:r w:rsidRPr="005A1A6F">
        <w:rPr>
          <w:highlight w:val="yellow"/>
          <w:lang w:val="es-ES"/>
        </w:rPr>
        <w:t xml:space="preserve">Texto em </w:t>
      </w:r>
      <w:r w:rsidR="008F1678" w:rsidRPr="005A1A6F">
        <w:rPr>
          <w:highlight w:val="yellow"/>
          <w:lang w:val="es-ES"/>
        </w:rPr>
        <w:t>T</w:t>
      </w:r>
      <w:r w:rsidRPr="005A1A6F">
        <w:rPr>
          <w:highlight w:val="yellow"/>
          <w:lang w:val="es-ES"/>
        </w:rPr>
        <w:t xml:space="preserve">imes </w:t>
      </w:r>
      <w:r w:rsidR="008F1678" w:rsidRPr="005A1A6F">
        <w:rPr>
          <w:highlight w:val="yellow"/>
          <w:lang w:val="es-ES"/>
        </w:rPr>
        <w:t>N</w:t>
      </w:r>
      <w:r w:rsidRPr="005A1A6F">
        <w:rPr>
          <w:highlight w:val="yellow"/>
          <w:lang w:val="es-ES"/>
        </w:rPr>
        <w:t xml:space="preserve">ew </w:t>
      </w:r>
      <w:r w:rsidR="008F1678" w:rsidRPr="005A1A6F">
        <w:rPr>
          <w:highlight w:val="yellow"/>
          <w:lang w:val="es-ES"/>
        </w:rPr>
        <w:t>R</w:t>
      </w:r>
      <w:r w:rsidRPr="005A1A6F">
        <w:rPr>
          <w:highlight w:val="yellow"/>
          <w:lang w:val="es-ES"/>
        </w:rPr>
        <w:t>oman 12 pts, normal, justificado, espaçamento entre linhas: 1,5, primeira linha de cada parágrafo com avanço de 0,5 cm.</w:t>
      </w:r>
      <w:r w:rsidR="00715D70" w:rsidRPr="005A1A6F">
        <w:rPr>
          <w:highlight w:val="yellow"/>
          <w:lang w:val="es-ES"/>
        </w:rPr>
        <w:t xml:space="preserve"> Espaçamento de 6 pts depois do parágrafo.</w:t>
      </w:r>
    </w:p>
    <w:p w14:paraId="35C74F04" w14:textId="77777777" w:rsidR="007A344C" w:rsidRDefault="007A344C" w:rsidP="00715D70">
      <w:pPr>
        <w:rPr>
          <w:lang w:val="es-ES"/>
        </w:rPr>
      </w:pPr>
      <w:r w:rsidRPr="005A1A6F">
        <w:rPr>
          <w:highlight w:val="yellow"/>
          <w:lang w:val="es-ES"/>
        </w:rPr>
        <w:t>Apresente as conclusões mais relevantes. Apresente um comentario onde refira os aspetos positivos, negativos e eventuais sugestões.</w:t>
      </w:r>
      <w:r>
        <w:rPr>
          <w:lang w:val="es-ES"/>
        </w:rPr>
        <w:t xml:space="preserve"> </w:t>
      </w:r>
    </w:p>
    <w:p w14:paraId="6D611646" w14:textId="59B60D87" w:rsidR="009324E4" w:rsidRDefault="00FD3970" w:rsidP="00715D70">
      <w:pPr>
        <w:rPr>
          <w:lang w:val="es-ES"/>
        </w:rPr>
      </w:pPr>
      <w:r>
        <w:rPr>
          <w:lang w:val="es-ES"/>
        </w:rPr>
        <w:t>O estágio no Jardim de Infância A Estrelinha Amarela foi uma experi</w:t>
      </w:r>
      <w:r w:rsidR="00747854">
        <w:rPr>
          <w:lang w:val="es-ES"/>
        </w:rPr>
        <w:t>ê</w:t>
      </w:r>
      <w:r>
        <w:rPr>
          <w:lang w:val="es-ES"/>
        </w:rPr>
        <w:t>ncia enriquecedora, permitindo-me aplicar e aprofundar os conhecimentos adquiridos ao longo do curso. A criação do website institucional contribuiu</w:t>
      </w:r>
      <w:r w:rsidR="004227E5">
        <w:rPr>
          <w:lang w:val="es-ES"/>
        </w:rPr>
        <w:t xml:space="preserve"> para a presença digital da instituição, facilitando a comunicação com os pa</w:t>
      </w:r>
      <w:r w:rsidR="00121108">
        <w:rPr>
          <w:lang w:val="es-ES"/>
        </w:rPr>
        <w:t>i</w:t>
      </w:r>
      <w:r w:rsidR="004227E5">
        <w:rPr>
          <w:lang w:val="es-ES"/>
        </w:rPr>
        <w:t>s e a gestão interna.</w:t>
      </w:r>
    </w:p>
    <w:p w14:paraId="1E0E11BF" w14:textId="6C51F61A" w:rsidR="00820C85" w:rsidRDefault="004227E5" w:rsidP="00715D70">
      <w:pPr>
        <w:rPr>
          <w:lang w:val="es-ES"/>
        </w:rPr>
      </w:pPr>
      <w:r>
        <w:rPr>
          <w:lang w:val="es-ES"/>
        </w:rPr>
        <w:t>Os principais aspectos positivos do estágio incluem a oportunidade de trabalhar num projeto real, a aplicação de conhecimentos técnicos em HTML, CSS, JavaScript e PHP</w:t>
      </w:r>
      <w:r w:rsidR="00262242">
        <w:rPr>
          <w:lang w:val="es-ES"/>
        </w:rPr>
        <w:t>, e o desenvolvimento de compet</w:t>
      </w:r>
      <w:r w:rsidR="00121108">
        <w:rPr>
          <w:lang w:val="es-ES"/>
        </w:rPr>
        <w:t>ê</w:t>
      </w:r>
      <w:r w:rsidR="00262242">
        <w:rPr>
          <w:lang w:val="es-ES"/>
        </w:rPr>
        <w:t>ncias profissionais.</w:t>
      </w:r>
    </w:p>
    <w:p w14:paraId="69D6FA91" w14:textId="262A3B0F" w:rsidR="004227E5" w:rsidRDefault="00262242" w:rsidP="00715D70">
      <w:pPr>
        <w:rPr>
          <w:lang w:val="es-ES"/>
        </w:rPr>
      </w:pPr>
      <w:r>
        <w:rPr>
          <w:lang w:val="es-ES"/>
        </w:rPr>
        <w:t xml:space="preserve"> Como </w:t>
      </w:r>
      <w:r w:rsidR="00E522E9">
        <w:rPr>
          <w:lang w:val="es-ES"/>
        </w:rPr>
        <w:t>limitação</w:t>
      </w:r>
      <w:r w:rsidR="00557D7E">
        <w:rPr>
          <w:lang w:val="es-ES"/>
        </w:rPr>
        <w:t xml:space="preserve"> ao longo do estágio, saliento a aus</w:t>
      </w:r>
      <w:r w:rsidR="00121108">
        <w:rPr>
          <w:lang w:val="es-ES"/>
        </w:rPr>
        <w:t>ê</w:t>
      </w:r>
      <w:r w:rsidR="00557D7E">
        <w:rPr>
          <w:lang w:val="es-ES"/>
        </w:rPr>
        <w:t xml:space="preserve">ncia de um ambiente técnico especializado, uma vez que a entidade acolhedora não é uma empresa da área </w:t>
      </w:r>
      <w:r w:rsidR="00820C85">
        <w:rPr>
          <w:lang w:val="es-ES"/>
        </w:rPr>
        <w:t>das tecnolog</w:t>
      </w:r>
      <w:r w:rsidR="00280B58">
        <w:rPr>
          <w:lang w:val="es-ES"/>
        </w:rPr>
        <w:t>i</w:t>
      </w:r>
      <w:r w:rsidR="00820C85">
        <w:rPr>
          <w:lang w:val="es-ES"/>
        </w:rPr>
        <w:t>as de informação, mas sim uma instituição educativa.</w:t>
      </w:r>
      <w:r w:rsidR="00C16B46">
        <w:rPr>
          <w:lang w:val="es-ES"/>
        </w:rPr>
        <w:t xml:space="preserve"> Esta realidade traduziu-se numa menor oportunidade de aprendizagem colaborativa com profissionais da área tecnológica</w:t>
      </w:r>
      <w:r w:rsidR="00230D22">
        <w:rPr>
          <w:lang w:val="es-ES"/>
        </w:rPr>
        <w:t xml:space="preserve">. Ainda assim, esta limitação foi também uma oportunidade para desenvolver </w:t>
      </w:r>
      <w:r w:rsidR="00173425">
        <w:rPr>
          <w:lang w:val="es-ES"/>
        </w:rPr>
        <w:t>autonomía, capacidade de investigação e resolução de problemas de forma independente.</w:t>
      </w:r>
    </w:p>
    <w:p w14:paraId="3A2F2E4F" w14:textId="77777777" w:rsidR="007A344C" w:rsidRDefault="007A344C" w:rsidP="004566C9">
      <w:pPr>
        <w:pStyle w:val="Cabealho1"/>
        <w:rPr>
          <w:lang w:val="es-ES"/>
        </w:rPr>
      </w:pPr>
    </w:p>
    <w:p w14:paraId="3F106F15" w14:textId="77777777" w:rsidR="00F124E6" w:rsidRPr="00715D70" w:rsidRDefault="007A344C" w:rsidP="004566C9">
      <w:pPr>
        <w:pStyle w:val="Cabealho1"/>
        <w:rPr>
          <w:rFonts w:cs="Times New Roman"/>
          <w:b w:val="0"/>
          <w:szCs w:val="24"/>
          <w:lang w:eastAsia="es-ES"/>
        </w:rPr>
      </w:pPr>
      <w:r>
        <w:rPr>
          <w:lang w:val="es-ES"/>
        </w:rPr>
        <w:br w:type="page"/>
      </w:r>
      <w:bookmarkStart w:id="9" w:name="_Toc160097807"/>
      <w:r>
        <w:rPr>
          <w:lang w:val="es-ES"/>
        </w:rPr>
        <w:lastRenderedPageBreak/>
        <w:t>BIBLIOGRAFIA</w:t>
      </w:r>
      <w:bookmarkEnd w:id="9"/>
      <w:r w:rsidR="00FE2067" w:rsidRPr="00715D70">
        <w:rPr>
          <w:lang w:val="es-ES"/>
        </w:rPr>
        <w:t xml:space="preserve"> </w:t>
      </w:r>
    </w:p>
    <w:p w14:paraId="74823F0F" w14:textId="77777777" w:rsidR="00023080" w:rsidRPr="00715D70" w:rsidRDefault="00023080" w:rsidP="00EB5DA0">
      <w:r w:rsidRPr="00715D70">
        <w:t xml:space="preserve">Texto em </w:t>
      </w:r>
      <w:r w:rsidR="003C38A4" w:rsidRPr="00715D70">
        <w:t>T</w:t>
      </w:r>
      <w:r w:rsidRPr="00715D70">
        <w:t xml:space="preserve">imes </w:t>
      </w:r>
      <w:r w:rsidR="003C38A4" w:rsidRPr="00715D70">
        <w:t>N</w:t>
      </w:r>
      <w:r w:rsidRPr="00715D70">
        <w:t xml:space="preserve">ew </w:t>
      </w:r>
      <w:r w:rsidR="003C38A4" w:rsidRPr="00715D70">
        <w:t>R</w:t>
      </w:r>
      <w:r w:rsidRPr="00715D70">
        <w:t>oman 12 pts, normal, justificado, espaçamento entre linhas: 1,5, primeira linha de cada referencia à esquerda e restantes com avanço de 1 cm.</w:t>
      </w:r>
    </w:p>
    <w:p w14:paraId="43BA18C3" w14:textId="77777777" w:rsidR="00FE2067" w:rsidRDefault="00FE2067" w:rsidP="00A0181C">
      <w:r w:rsidRPr="00715D70">
        <w:t xml:space="preserve">Apenas se incluem as </w:t>
      </w:r>
      <w:r w:rsidR="00A0181C" w:rsidRPr="00715D70">
        <w:t xml:space="preserve">referências </w:t>
      </w:r>
      <w:r w:rsidRPr="00715D70">
        <w:t xml:space="preserve">que se citam no texto e devem ordenar-se </w:t>
      </w:r>
      <w:r w:rsidR="00A0181C" w:rsidRPr="00715D70">
        <w:t>alfabeticamente</w:t>
      </w:r>
      <w:r w:rsidRPr="00715D70">
        <w:t xml:space="preserve"> pelo </w:t>
      </w:r>
      <w:r w:rsidR="00A0181C" w:rsidRPr="00715D70">
        <w:t xml:space="preserve">apelido do </w:t>
      </w:r>
      <w:r w:rsidRPr="00715D70">
        <w:t>primeiro</w:t>
      </w:r>
      <w:r w:rsidR="00A0181C" w:rsidRPr="00715D70">
        <w:t xml:space="preserve"> autor</w:t>
      </w:r>
      <w:r w:rsidRPr="00715D70">
        <w:t xml:space="preserve">, numa lista única. </w:t>
      </w:r>
    </w:p>
    <w:p w14:paraId="5554C37C" w14:textId="77777777" w:rsidR="00ED2CF0" w:rsidRPr="00715D70" w:rsidRDefault="00ED2CF0" w:rsidP="00A0181C">
      <w:r>
        <w:t>Sugere-se a utilização da gestão de referências do processador de texto como forma de otimizar esta tarefa.</w:t>
      </w:r>
    </w:p>
    <w:p w14:paraId="2FDC534D" w14:textId="77777777" w:rsidR="00AE6022" w:rsidRDefault="00ED2CF0" w:rsidP="00A0181C">
      <w:r>
        <w:t>Preferencialmente a</w:t>
      </w:r>
      <w:r w:rsidR="00FE2067" w:rsidRPr="00715D70">
        <w:t>s referências devem ser relevantes, adequadas, atuais (</w:t>
      </w:r>
      <w:r w:rsidR="00AE6022">
        <w:t>5</w:t>
      </w:r>
      <w:r w:rsidR="00FE2067" w:rsidRPr="00715D70">
        <w:t>0% com menos de 5 anos), variadas</w:t>
      </w:r>
      <w:r w:rsidR="00A0181C" w:rsidRPr="00715D70">
        <w:t xml:space="preserve"> </w:t>
      </w:r>
      <w:r w:rsidR="00FE2067" w:rsidRPr="00715D70">
        <w:t>(internac</w:t>
      </w:r>
      <w:r w:rsidR="00F72B19" w:rsidRPr="00715D70">
        <w:t>ional) e seguir as normas APA</w:t>
      </w:r>
      <w:r w:rsidR="00AE6022">
        <w:t xml:space="preserve"> (ver anexo)</w:t>
      </w:r>
      <w:r w:rsidR="00F72B19" w:rsidRPr="00715D70">
        <w:t>. </w:t>
      </w:r>
    </w:p>
    <w:p w14:paraId="32746FFD" w14:textId="77777777" w:rsidR="00AE6022" w:rsidRDefault="00AE6022" w:rsidP="00A0181C"/>
    <w:p w14:paraId="37F90D89" w14:textId="77777777" w:rsidR="00AE6022" w:rsidRDefault="00AE6022" w:rsidP="00AE6022">
      <w:pPr>
        <w:pStyle w:val="Cabealho1"/>
      </w:pPr>
      <w:bookmarkStart w:id="10" w:name="_Toc154781009"/>
      <w:r>
        <w:br w:type="page"/>
      </w:r>
      <w:bookmarkStart w:id="11" w:name="_Toc160097808"/>
      <w:r>
        <w:lastRenderedPageBreak/>
        <w:t>ANEXO – NORMAS APA 7ª EDIÇÃO</w:t>
      </w:r>
      <w:bookmarkEnd w:id="10"/>
      <w:bookmarkEnd w:id="11"/>
    </w:p>
    <w:p w14:paraId="68890554" w14:textId="77777777" w:rsidR="00AE6022" w:rsidRPr="00704D17" w:rsidRDefault="00AE6022" w:rsidP="00AE6022">
      <w:r>
        <w:t>Apresentam-se nesta anexo as opções mais frequentemente utilizadas para a formatação dos documentos utilizando as Normas APA 7ª edição.</w:t>
      </w:r>
    </w:p>
    <w:p w14:paraId="6B9E4912" w14:textId="77777777" w:rsidR="00AE6022" w:rsidRDefault="00AE6022" w:rsidP="00AE6022">
      <w:pPr>
        <w:pStyle w:val="Cabealho2"/>
      </w:pPr>
      <w:bookmarkStart w:id="12" w:name="_Toc154781010"/>
      <w:bookmarkStart w:id="13" w:name="_Toc160097809"/>
      <w:r>
        <w:t>A.1 Figuras</w:t>
      </w:r>
      <w:bookmarkEnd w:id="12"/>
      <w:bookmarkEnd w:id="13"/>
    </w:p>
    <w:p w14:paraId="32662469" w14:textId="77777777" w:rsidR="00AE6022" w:rsidRPr="00275B90" w:rsidRDefault="00AE6022" w:rsidP="00AE6022">
      <w:r w:rsidRPr="00275B90">
        <w:t>Segundo a APA são consideradas figuras: desenhos; fotografias; gráficos; ilustrações; mapas; imagens que acompanhem um texto.</w:t>
      </w:r>
      <w:r>
        <w:t xml:space="preserve"> </w:t>
      </w:r>
      <w:r w:rsidRPr="00275B90">
        <w:t xml:space="preserve">Cada figura </w:t>
      </w:r>
      <w:r>
        <w:t>é</w:t>
      </w:r>
      <w:r w:rsidRPr="00275B90">
        <w:t xml:space="preserve"> numerad</w:t>
      </w:r>
      <w:r>
        <w:t>a</w:t>
      </w:r>
      <w:r w:rsidRPr="00275B90">
        <w:t xml:space="preserve"> com números arábicos de forma sequencial, dentro de texto, como um todo, precedido pela palavra Figura (com a inicial maiúscula). Ex.: </w:t>
      </w:r>
      <w:r w:rsidRPr="00275B90">
        <w:rPr>
          <w:b/>
          <w:bCs/>
        </w:rPr>
        <w:t>Figura 1</w:t>
      </w:r>
      <w:r w:rsidRPr="00275B90">
        <w:t>, </w:t>
      </w:r>
      <w:r w:rsidRPr="00275B90">
        <w:rPr>
          <w:b/>
          <w:bCs/>
        </w:rPr>
        <w:t>Figura 2</w:t>
      </w:r>
      <w:r w:rsidRPr="00275B90">
        <w:t>, </w:t>
      </w:r>
      <w:r w:rsidRPr="00275B90">
        <w:rPr>
          <w:b/>
          <w:bCs/>
        </w:rPr>
        <w:t>Figura 3</w:t>
      </w:r>
      <w:r w:rsidRPr="00275B90">
        <w:t xml:space="preserve">, etc. Na linha abaixo, </w:t>
      </w:r>
      <w:r>
        <w:t xml:space="preserve">+e colocado </w:t>
      </w:r>
      <w:r w:rsidRPr="00275B90">
        <w:t>o título da figura em itálico, sem bold. Depois da figura, são apresentados em "Nota" informações adicionais sobre a figura (ex.: fonte, unidades de medida, abreviaturas e símbolos utilizados).</w:t>
      </w:r>
    </w:p>
    <w:p w14:paraId="138FA724" w14:textId="77777777" w:rsidR="00AE6022" w:rsidRPr="00275B90" w:rsidRDefault="00AE6022" w:rsidP="00AE6022">
      <w:r w:rsidRPr="00275B90">
        <w:t xml:space="preserve">É </w:t>
      </w:r>
      <w:r>
        <w:t>obrigatório</w:t>
      </w:r>
      <w:r w:rsidRPr="00275B90">
        <w:t xml:space="preserve"> indicar a fonte quando a figura for extraída de outra obra (se do próprio autor não é </w:t>
      </w:r>
      <w:r>
        <w:t>necessária</w:t>
      </w:r>
      <w:r w:rsidRPr="00275B90">
        <w:t xml:space="preserve"> indicação).</w:t>
      </w:r>
    </w:p>
    <w:p w14:paraId="090BBF23" w14:textId="77777777" w:rsidR="00AE6022" w:rsidRDefault="00AE6022" w:rsidP="00AE6022">
      <w:pPr>
        <w:pStyle w:val="Trabfiguras"/>
      </w:pPr>
      <w:bookmarkStart w:id="14" w:name="_Toc154779595"/>
      <w:r w:rsidRPr="00275B90">
        <w:t xml:space="preserve">Figura </w:t>
      </w:r>
      <w:r w:rsidRPr="00275B90">
        <w:fldChar w:fldCharType="begin"/>
      </w:r>
      <w:r w:rsidRPr="00275B90">
        <w:instrText xml:space="preserve"> SEQ Figura \* ARABIC </w:instrText>
      </w:r>
      <w:r w:rsidRPr="00275B90">
        <w:fldChar w:fldCharType="separate"/>
      </w:r>
      <w:r>
        <w:rPr>
          <w:noProof/>
        </w:rPr>
        <w:t>1</w:t>
      </w:r>
      <w:bookmarkEnd w:id="14"/>
      <w:r w:rsidRPr="00275B90">
        <w:fldChar w:fldCharType="end"/>
      </w:r>
    </w:p>
    <w:p w14:paraId="22B057E4" w14:textId="77777777" w:rsidR="00AE6022" w:rsidRPr="00AB7A77" w:rsidRDefault="00AE6022" w:rsidP="00AE6022">
      <w:pPr>
        <w:pStyle w:val="TrabLegfiguras"/>
      </w:pPr>
      <w:bookmarkStart w:id="15" w:name="_Toc154778728"/>
      <w:bookmarkStart w:id="16" w:name="_Toc154779596"/>
      <w:r w:rsidRPr="00AB7A77">
        <w:t>Descrição da figura (Times New Roman 11 pts, normal, esquerda)</w:t>
      </w:r>
      <w:bookmarkEnd w:id="15"/>
      <w:bookmarkEnd w:id="16"/>
    </w:p>
    <w:p w14:paraId="622885D1" w14:textId="0F331DA3" w:rsidR="00AE6022" w:rsidRPr="00CB4296" w:rsidRDefault="00B944D4" w:rsidP="00AE6022">
      <w:pPr>
        <w:ind w:firstLine="0"/>
        <w:jc w:val="center"/>
        <w:rPr>
          <w:rFonts w:ascii="Arial" w:hAnsi="Arial" w:cs="Arial"/>
          <w:color w:val="000000"/>
          <w:sz w:val="22"/>
          <w:szCs w:val="22"/>
        </w:rPr>
      </w:pPr>
      <w:r w:rsidRPr="00AE6022">
        <w:rPr>
          <w:rFonts w:ascii="Arial" w:hAnsi="Arial" w:cs="Arial"/>
          <w:noProof/>
          <w:color w:val="000000"/>
          <w:sz w:val="22"/>
          <w:szCs w:val="22"/>
        </w:rPr>
        <w:drawing>
          <wp:inline distT="0" distB="0" distL="0" distR="0" wp14:anchorId="356F63CB" wp14:editId="4FE13ECD">
            <wp:extent cx="4810125" cy="2933700"/>
            <wp:effectExtent l="0" t="0" r="0" b="0"/>
            <wp:docPr id="2" name="Imagem 893086485"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3086485" descr="Uma imagem com texto, diagrama, captura de ecrã, Gráfic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t="15732"/>
                    <a:stretch>
                      <a:fillRect/>
                    </a:stretch>
                  </pic:blipFill>
                  <pic:spPr bwMode="auto">
                    <a:xfrm>
                      <a:off x="0" y="0"/>
                      <a:ext cx="4810125" cy="2933700"/>
                    </a:xfrm>
                    <a:prstGeom prst="rect">
                      <a:avLst/>
                    </a:prstGeom>
                    <a:noFill/>
                    <a:ln>
                      <a:noFill/>
                    </a:ln>
                  </pic:spPr>
                </pic:pic>
              </a:graphicData>
            </a:graphic>
          </wp:inline>
        </w:drawing>
      </w:r>
    </w:p>
    <w:p w14:paraId="47A28169" w14:textId="77777777" w:rsidR="00AE6022" w:rsidRPr="00CB4296" w:rsidRDefault="00AE6022" w:rsidP="00AE6022">
      <w:pPr>
        <w:ind w:firstLine="0"/>
        <w:jc w:val="left"/>
        <w:rPr>
          <w:color w:val="000000"/>
          <w:sz w:val="20"/>
          <w:szCs w:val="20"/>
        </w:rPr>
      </w:pPr>
      <w:r w:rsidRPr="00CB4296">
        <w:rPr>
          <w:color w:val="000000"/>
          <w:sz w:val="20"/>
          <w:szCs w:val="20"/>
        </w:rPr>
        <w:t>Fonte: Autor (ano, página). [Fonte e/ou nota, por baixo da figura (Times New Roman 10 pts)]</w:t>
      </w:r>
    </w:p>
    <w:p w14:paraId="404B74DB" w14:textId="77777777" w:rsidR="00AE6022" w:rsidRDefault="00AE6022" w:rsidP="00AE6022">
      <w:pPr>
        <w:pStyle w:val="Cabealho2"/>
      </w:pPr>
      <w:bookmarkStart w:id="17" w:name="_Toc154781011"/>
      <w:bookmarkStart w:id="18" w:name="_Toc160097810"/>
      <w:r>
        <w:lastRenderedPageBreak/>
        <w:t>A.2 Tabelas</w:t>
      </w:r>
      <w:bookmarkEnd w:id="17"/>
      <w:bookmarkEnd w:id="18"/>
    </w:p>
    <w:p w14:paraId="29CEDBFD" w14:textId="77777777" w:rsidR="00AE6022" w:rsidRPr="00AB7A77" w:rsidRDefault="00AE6022" w:rsidP="00AE6022">
      <w:pPr>
        <w:rPr>
          <w:b/>
          <w:bCs/>
        </w:rPr>
      </w:pPr>
      <w:r>
        <w:t>A tabela é precedida pelo número da tabela e pelo título, ambos alinhados à esquerda. - Na primeira linha, é colocada a negrito a palavra “</w:t>
      </w:r>
      <w:r w:rsidRPr="00E209E5">
        <w:rPr>
          <w:b/>
          <w:bCs/>
        </w:rPr>
        <w:t>Tabela</w:t>
      </w:r>
      <w:r>
        <w:t>” seguida de um número árabe (</w:t>
      </w:r>
      <w:r w:rsidRPr="00E209E5">
        <w:rPr>
          <w:b/>
          <w:bCs/>
        </w:rPr>
        <w:t>Tabela 1</w:t>
      </w:r>
      <w:r w:rsidRPr="00E209E5">
        <w:t>,</w:t>
      </w:r>
      <w:r w:rsidRPr="00E209E5">
        <w:rPr>
          <w:b/>
          <w:bCs/>
        </w:rPr>
        <w:t xml:space="preserve"> Tabela 2</w:t>
      </w:r>
      <w:r w:rsidRPr="00E209E5">
        <w:t>,</w:t>
      </w:r>
      <w:r w:rsidRPr="00E209E5">
        <w:rPr>
          <w:b/>
          <w:bCs/>
        </w:rPr>
        <w:t xml:space="preserve"> Tabela 3</w:t>
      </w:r>
      <w:r w:rsidRPr="00E209E5">
        <w:t>,...</w:t>
      </w:r>
      <w:r>
        <w:t>). Na linha abaixo, é colocado o título da tabela em itálico, sem negrito. - Depois da tabela, são apresentadas as notas.</w:t>
      </w:r>
    </w:p>
    <w:p w14:paraId="7FDA37FF" w14:textId="77777777" w:rsidR="00AE6022" w:rsidRDefault="00AE6022" w:rsidP="00AE6022">
      <w:pPr>
        <w:pStyle w:val="Trabtabelas"/>
      </w:pPr>
      <w:bookmarkStart w:id="19" w:name="_Toc154778469"/>
      <w:bookmarkStart w:id="20" w:name="_Toc154778581"/>
      <w:bookmarkStart w:id="21" w:name="_Toc154779069"/>
      <w:bookmarkStart w:id="22" w:name="_Toc154779528"/>
      <w:r>
        <w:t xml:space="preserve">Tabela </w:t>
      </w:r>
      <w:r>
        <w:fldChar w:fldCharType="begin"/>
      </w:r>
      <w:r>
        <w:instrText xml:space="preserve"> SEQ Tabela \* ARABIC </w:instrText>
      </w:r>
      <w:r>
        <w:fldChar w:fldCharType="separate"/>
      </w:r>
      <w:r>
        <w:rPr>
          <w:noProof/>
        </w:rPr>
        <w:t>1</w:t>
      </w:r>
      <w:bookmarkEnd w:id="19"/>
      <w:bookmarkEnd w:id="20"/>
      <w:bookmarkEnd w:id="21"/>
      <w:bookmarkEnd w:id="22"/>
      <w:r>
        <w:fldChar w:fldCharType="end"/>
      </w:r>
    </w:p>
    <w:p w14:paraId="71A32F97" w14:textId="77777777" w:rsidR="00AE6022" w:rsidRPr="00AB7A77" w:rsidRDefault="00AE6022" w:rsidP="00AE6022">
      <w:pPr>
        <w:pStyle w:val="TrabLegtabelas"/>
      </w:pPr>
      <w:bookmarkStart w:id="23" w:name="_Toc154779070"/>
      <w:bookmarkStart w:id="24" w:name="_Toc154779529"/>
      <w:r w:rsidRPr="00AB7A77">
        <w:rPr>
          <w:iCs/>
        </w:rPr>
        <w:t>Título da tabela</w:t>
      </w:r>
      <w:r w:rsidRPr="00AB7A77">
        <w:t>. (Times New Roman 11 pts, normal, esquerda)</w:t>
      </w:r>
      <w:bookmarkEnd w:id="23"/>
      <w:bookmarkEnd w:id="24"/>
    </w:p>
    <w:p w14:paraId="1C659ABC" w14:textId="77777777" w:rsidR="00AE6022" w:rsidRPr="00CB4296" w:rsidRDefault="00AE6022" w:rsidP="00AE6022">
      <w:pPr>
        <w:pStyle w:val="TrabLegtabelas"/>
      </w:pPr>
    </w:p>
    <w:tbl>
      <w:tblPr>
        <w:tblW w:w="5457" w:type="dxa"/>
        <w:jc w:val="center"/>
        <w:tblBorders>
          <w:top w:val="single" w:sz="12" w:space="0" w:color="000000"/>
          <w:bottom w:val="single" w:sz="12" w:space="0" w:color="000000"/>
        </w:tblBorders>
        <w:tblLook w:val="0400" w:firstRow="0" w:lastRow="0" w:firstColumn="0" w:lastColumn="0" w:noHBand="0" w:noVBand="1"/>
      </w:tblPr>
      <w:tblGrid>
        <w:gridCol w:w="2560"/>
        <w:gridCol w:w="701"/>
        <w:gridCol w:w="78"/>
        <w:gridCol w:w="580"/>
        <w:gridCol w:w="759"/>
        <w:gridCol w:w="239"/>
        <w:gridCol w:w="470"/>
        <w:gridCol w:w="70"/>
      </w:tblGrid>
      <w:tr w:rsidR="00AE6022" w:rsidRPr="00CB4296" w14:paraId="42EEA5D5" w14:textId="77777777">
        <w:trPr>
          <w:trHeight w:val="300"/>
          <w:jc w:val="center"/>
        </w:trPr>
        <w:tc>
          <w:tcPr>
            <w:tcW w:w="2560" w:type="dxa"/>
            <w:shd w:val="clear" w:color="auto" w:fill="auto"/>
            <w:noWrap/>
            <w:hideMark/>
          </w:tcPr>
          <w:p w14:paraId="00EDE0EA" w14:textId="77777777" w:rsidR="00AE6022" w:rsidRPr="00CB4296" w:rsidRDefault="00AE6022">
            <w:pPr>
              <w:pStyle w:val="Trabcorpotabelas"/>
            </w:pPr>
          </w:p>
        </w:tc>
        <w:tc>
          <w:tcPr>
            <w:tcW w:w="779" w:type="dxa"/>
            <w:gridSpan w:val="2"/>
            <w:tcBorders>
              <w:bottom w:val="single" w:sz="4" w:space="0" w:color="auto"/>
            </w:tcBorders>
            <w:shd w:val="clear" w:color="auto" w:fill="auto"/>
            <w:noWrap/>
            <w:hideMark/>
          </w:tcPr>
          <w:p w14:paraId="40DA107A" w14:textId="77777777" w:rsidR="00AE6022" w:rsidRPr="00CB4296" w:rsidRDefault="00AE6022">
            <w:pPr>
              <w:pStyle w:val="Trabcorpotabelas"/>
            </w:pPr>
            <w:bookmarkStart w:id="25" w:name="_Toc154779071"/>
            <w:r w:rsidRPr="00CB4296">
              <w:t>Xxxx</w:t>
            </w:r>
            <w:bookmarkEnd w:id="25"/>
          </w:p>
        </w:tc>
        <w:tc>
          <w:tcPr>
            <w:tcW w:w="580" w:type="dxa"/>
            <w:tcBorders>
              <w:bottom w:val="single" w:sz="4" w:space="0" w:color="auto"/>
            </w:tcBorders>
            <w:shd w:val="clear" w:color="auto" w:fill="auto"/>
            <w:noWrap/>
            <w:hideMark/>
          </w:tcPr>
          <w:p w14:paraId="08B6FD41" w14:textId="77777777" w:rsidR="00AE6022" w:rsidRPr="00CB4296" w:rsidRDefault="00AE6022">
            <w:pPr>
              <w:pStyle w:val="Trabcorpotabelas"/>
            </w:pPr>
            <w:bookmarkStart w:id="26" w:name="_Toc154779072"/>
            <w:r w:rsidRPr="00CB4296">
              <w:t>%</w:t>
            </w:r>
            <w:bookmarkEnd w:id="26"/>
          </w:p>
        </w:tc>
        <w:tc>
          <w:tcPr>
            <w:tcW w:w="998" w:type="dxa"/>
            <w:gridSpan w:val="2"/>
            <w:tcBorders>
              <w:bottom w:val="single" w:sz="4" w:space="0" w:color="auto"/>
            </w:tcBorders>
            <w:shd w:val="clear" w:color="auto" w:fill="auto"/>
            <w:noWrap/>
            <w:hideMark/>
          </w:tcPr>
          <w:p w14:paraId="6F1E58E3" w14:textId="77777777" w:rsidR="00AE6022" w:rsidRPr="00CB4296" w:rsidRDefault="00AE6022">
            <w:pPr>
              <w:pStyle w:val="Trabcorpotabelas"/>
            </w:pPr>
            <w:bookmarkStart w:id="27" w:name="_Toc154779073"/>
            <w:r w:rsidRPr="00CB4296">
              <w:t>Xxxxx</w:t>
            </w:r>
            <w:bookmarkEnd w:id="27"/>
          </w:p>
        </w:tc>
        <w:tc>
          <w:tcPr>
            <w:tcW w:w="540" w:type="dxa"/>
            <w:gridSpan w:val="2"/>
            <w:tcBorders>
              <w:bottom w:val="single" w:sz="4" w:space="0" w:color="auto"/>
            </w:tcBorders>
            <w:shd w:val="clear" w:color="auto" w:fill="auto"/>
            <w:noWrap/>
            <w:hideMark/>
          </w:tcPr>
          <w:p w14:paraId="7A44F818" w14:textId="77777777" w:rsidR="00AE6022" w:rsidRPr="00CB4296" w:rsidRDefault="00AE6022">
            <w:pPr>
              <w:pStyle w:val="Trabcorpotabelas"/>
            </w:pPr>
            <w:bookmarkStart w:id="28" w:name="_Toc154779074"/>
            <w:r w:rsidRPr="00CB4296">
              <w:t>%</w:t>
            </w:r>
            <w:bookmarkEnd w:id="28"/>
          </w:p>
        </w:tc>
      </w:tr>
      <w:tr w:rsidR="00AE6022" w:rsidRPr="00CB4296" w14:paraId="2E2BA53B" w14:textId="77777777">
        <w:trPr>
          <w:gridAfter w:val="1"/>
          <w:wAfter w:w="70" w:type="dxa"/>
          <w:trHeight w:val="300"/>
          <w:jc w:val="center"/>
        </w:trPr>
        <w:tc>
          <w:tcPr>
            <w:tcW w:w="2560" w:type="dxa"/>
            <w:shd w:val="clear" w:color="auto" w:fill="auto"/>
            <w:noWrap/>
            <w:hideMark/>
          </w:tcPr>
          <w:p w14:paraId="585CB29F" w14:textId="77777777" w:rsidR="00AE6022" w:rsidRPr="00CB4296" w:rsidRDefault="00AE6022">
            <w:pPr>
              <w:pStyle w:val="Trabcorpotabelas"/>
            </w:pPr>
            <w:bookmarkStart w:id="29" w:name="_Toc154779075"/>
            <w:r w:rsidRPr="00CB4296">
              <w:t>Xxxxxxx xxxxx xxx</w:t>
            </w:r>
            <w:bookmarkEnd w:id="29"/>
          </w:p>
        </w:tc>
        <w:tc>
          <w:tcPr>
            <w:tcW w:w="701" w:type="dxa"/>
            <w:tcBorders>
              <w:top w:val="single" w:sz="4" w:space="0" w:color="auto"/>
            </w:tcBorders>
            <w:shd w:val="clear" w:color="auto" w:fill="auto"/>
            <w:noWrap/>
            <w:hideMark/>
          </w:tcPr>
          <w:p w14:paraId="773D5A38" w14:textId="77777777" w:rsidR="00AE6022" w:rsidRPr="00704D17" w:rsidRDefault="00AE6022">
            <w:pPr>
              <w:pStyle w:val="Trabcorpotabelas"/>
              <w:jc w:val="right"/>
            </w:pPr>
            <w:bookmarkStart w:id="30" w:name="_Toc154779076"/>
            <w:r w:rsidRPr="00704D17">
              <w:t>138</w:t>
            </w:r>
            <w:bookmarkEnd w:id="30"/>
          </w:p>
        </w:tc>
        <w:tc>
          <w:tcPr>
            <w:tcW w:w="658" w:type="dxa"/>
            <w:gridSpan w:val="2"/>
            <w:tcBorders>
              <w:top w:val="single" w:sz="4" w:space="0" w:color="auto"/>
            </w:tcBorders>
            <w:shd w:val="clear" w:color="auto" w:fill="auto"/>
            <w:noWrap/>
            <w:hideMark/>
          </w:tcPr>
          <w:p w14:paraId="07BB1C18" w14:textId="77777777" w:rsidR="00AE6022" w:rsidRPr="00704D17" w:rsidRDefault="00AE6022">
            <w:pPr>
              <w:pStyle w:val="Trabcorpotabelas"/>
              <w:jc w:val="right"/>
            </w:pPr>
            <w:bookmarkStart w:id="31" w:name="_Toc154779077"/>
            <w:r w:rsidRPr="00704D17">
              <w:t>30</w:t>
            </w:r>
            <w:bookmarkEnd w:id="31"/>
          </w:p>
        </w:tc>
        <w:tc>
          <w:tcPr>
            <w:tcW w:w="759" w:type="dxa"/>
            <w:tcBorders>
              <w:top w:val="single" w:sz="4" w:space="0" w:color="auto"/>
            </w:tcBorders>
            <w:shd w:val="clear" w:color="auto" w:fill="auto"/>
            <w:noWrap/>
            <w:hideMark/>
          </w:tcPr>
          <w:p w14:paraId="3031810A" w14:textId="77777777" w:rsidR="00AE6022" w:rsidRPr="00704D17" w:rsidRDefault="00AE6022">
            <w:pPr>
              <w:pStyle w:val="Trabcorpotabelas"/>
              <w:jc w:val="right"/>
            </w:pPr>
            <w:bookmarkStart w:id="32" w:name="_Toc154779078"/>
            <w:r w:rsidRPr="00704D17">
              <w:t>323</w:t>
            </w:r>
            <w:bookmarkEnd w:id="32"/>
          </w:p>
        </w:tc>
        <w:tc>
          <w:tcPr>
            <w:tcW w:w="709" w:type="dxa"/>
            <w:gridSpan w:val="2"/>
            <w:tcBorders>
              <w:top w:val="single" w:sz="4" w:space="0" w:color="auto"/>
            </w:tcBorders>
            <w:shd w:val="clear" w:color="auto" w:fill="auto"/>
            <w:noWrap/>
            <w:hideMark/>
          </w:tcPr>
          <w:p w14:paraId="76301893" w14:textId="77777777" w:rsidR="00AE6022" w:rsidRPr="00704D17" w:rsidRDefault="00AE6022">
            <w:pPr>
              <w:pStyle w:val="Trabcorpotabelas"/>
              <w:jc w:val="right"/>
            </w:pPr>
            <w:bookmarkStart w:id="33" w:name="_Toc154779079"/>
            <w:r w:rsidRPr="00704D17">
              <w:t>70</w:t>
            </w:r>
            <w:bookmarkEnd w:id="33"/>
          </w:p>
        </w:tc>
      </w:tr>
      <w:tr w:rsidR="00AE6022" w:rsidRPr="00CB4296" w14:paraId="552BC66C" w14:textId="77777777">
        <w:trPr>
          <w:gridAfter w:val="1"/>
          <w:wAfter w:w="70" w:type="dxa"/>
          <w:trHeight w:val="300"/>
          <w:jc w:val="center"/>
        </w:trPr>
        <w:tc>
          <w:tcPr>
            <w:tcW w:w="2560" w:type="dxa"/>
            <w:shd w:val="clear" w:color="auto" w:fill="auto"/>
            <w:noWrap/>
            <w:hideMark/>
          </w:tcPr>
          <w:p w14:paraId="5B6E9C94" w14:textId="77777777" w:rsidR="00AE6022" w:rsidRPr="00CB4296" w:rsidRDefault="00AE6022">
            <w:pPr>
              <w:pStyle w:val="Trabcorpotabelas"/>
            </w:pPr>
            <w:bookmarkStart w:id="34" w:name="_Toc154779080"/>
            <w:r w:rsidRPr="00CB4296">
              <w:t>Xxxxx xxxx xxxxx xx</w:t>
            </w:r>
            <w:bookmarkEnd w:id="34"/>
          </w:p>
        </w:tc>
        <w:tc>
          <w:tcPr>
            <w:tcW w:w="701" w:type="dxa"/>
            <w:shd w:val="clear" w:color="auto" w:fill="auto"/>
            <w:noWrap/>
            <w:hideMark/>
          </w:tcPr>
          <w:p w14:paraId="3D79B2EE" w14:textId="77777777" w:rsidR="00AE6022" w:rsidRPr="00704D17" w:rsidRDefault="00AE6022">
            <w:pPr>
              <w:pStyle w:val="Trabcorpotabelas"/>
              <w:jc w:val="right"/>
            </w:pPr>
            <w:bookmarkStart w:id="35" w:name="_Toc154779081"/>
            <w:r w:rsidRPr="00704D17">
              <w:t>97</w:t>
            </w:r>
            <w:bookmarkEnd w:id="35"/>
          </w:p>
        </w:tc>
        <w:tc>
          <w:tcPr>
            <w:tcW w:w="658" w:type="dxa"/>
            <w:gridSpan w:val="2"/>
            <w:shd w:val="clear" w:color="auto" w:fill="auto"/>
            <w:noWrap/>
            <w:hideMark/>
          </w:tcPr>
          <w:p w14:paraId="00D23426" w14:textId="77777777" w:rsidR="00AE6022" w:rsidRPr="00704D17" w:rsidRDefault="00AE6022">
            <w:pPr>
              <w:pStyle w:val="Trabcorpotabelas"/>
              <w:jc w:val="right"/>
            </w:pPr>
            <w:bookmarkStart w:id="36" w:name="_Toc154779082"/>
            <w:r w:rsidRPr="00704D17">
              <w:t>21</w:t>
            </w:r>
            <w:bookmarkEnd w:id="36"/>
          </w:p>
        </w:tc>
        <w:tc>
          <w:tcPr>
            <w:tcW w:w="759" w:type="dxa"/>
            <w:shd w:val="clear" w:color="auto" w:fill="auto"/>
            <w:noWrap/>
            <w:hideMark/>
          </w:tcPr>
          <w:p w14:paraId="1B27478F" w14:textId="77777777" w:rsidR="00AE6022" w:rsidRPr="00704D17" w:rsidRDefault="00AE6022">
            <w:pPr>
              <w:pStyle w:val="Trabcorpotabelas"/>
              <w:jc w:val="right"/>
            </w:pPr>
            <w:bookmarkStart w:id="37" w:name="_Toc154779083"/>
            <w:r w:rsidRPr="00704D17">
              <w:t>364</w:t>
            </w:r>
            <w:bookmarkEnd w:id="37"/>
          </w:p>
        </w:tc>
        <w:tc>
          <w:tcPr>
            <w:tcW w:w="709" w:type="dxa"/>
            <w:gridSpan w:val="2"/>
            <w:shd w:val="clear" w:color="auto" w:fill="auto"/>
            <w:noWrap/>
            <w:hideMark/>
          </w:tcPr>
          <w:p w14:paraId="4CF103CE" w14:textId="77777777" w:rsidR="00AE6022" w:rsidRPr="00704D17" w:rsidRDefault="00AE6022">
            <w:pPr>
              <w:pStyle w:val="Trabcorpotabelas"/>
              <w:jc w:val="right"/>
            </w:pPr>
            <w:bookmarkStart w:id="38" w:name="_Toc154779084"/>
            <w:r w:rsidRPr="00704D17">
              <w:t>79</w:t>
            </w:r>
            <w:bookmarkEnd w:id="38"/>
          </w:p>
        </w:tc>
      </w:tr>
      <w:tr w:rsidR="00AE6022" w:rsidRPr="00CB4296" w14:paraId="5204EB7B" w14:textId="77777777">
        <w:trPr>
          <w:gridAfter w:val="1"/>
          <w:wAfter w:w="70" w:type="dxa"/>
          <w:trHeight w:val="300"/>
          <w:jc w:val="center"/>
        </w:trPr>
        <w:tc>
          <w:tcPr>
            <w:tcW w:w="2560" w:type="dxa"/>
            <w:shd w:val="clear" w:color="auto" w:fill="auto"/>
            <w:noWrap/>
            <w:hideMark/>
          </w:tcPr>
          <w:p w14:paraId="0B67F175" w14:textId="77777777" w:rsidR="00AE6022" w:rsidRPr="00CB4296" w:rsidRDefault="00AE6022">
            <w:pPr>
              <w:pStyle w:val="Trabcorpotabelas"/>
            </w:pPr>
            <w:bookmarkStart w:id="39" w:name="_Toc154779085"/>
            <w:r w:rsidRPr="00CB4296">
              <w:t>Xxxxxx xxxxx</w:t>
            </w:r>
            <w:bookmarkEnd w:id="39"/>
          </w:p>
        </w:tc>
        <w:tc>
          <w:tcPr>
            <w:tcW w:w="701" w:type="dxa"/>
            <w:shd w:val="clear" w:color="auto" w:fill="auto"/>
            <w:noWrap/>
            <w:hideMark/>
          </w:tcPr>
          <w:p w14:paraId="2DA6CF46" w14:textId="77777777" w:rsidR="00AE6022" w:rsidRPr="00704D17" w:rsidRDefault="00AE6022">
            <w:pPr>
              <w:pStyle w:val="Trabcorpotabelas"/>
              <w:jc w:val="right"/>
            </w:pPr>
            <w:bookmarkStart w:id="40" w:name="_Toc154779086"/>
            <w:r w:rsidRPr="00704D17">
              <w:t>91</w:t>
            </w:r>
            <w:bookmarkEnd w:id="40"/>
          </w:p>
        </w:tc>
        <w:tc>
          <w:tcPr>
            <w:tcW w:w="658" w:type="dxa"/>
            <w:gridSpan w:val="2"/>
            <w:shd w:val="clear" w:color="auto" w:fill="auto"/>
            <w:noWrap/>
            <w:hideMark/>
          </w:tcPr>
          <w:p w14:paraId="736A8BFD" w14:textId="77777777" w:rsidR="00AE6022" w:rsidRPr="00704D17" w:rsidRDefault="00AE6022">
            <w:pPr>
              <w:pStyle w:val="Trabcorpotabelas"/>
              <w:jc w:val="right"/>
            </w:pPr>
            <w:bookmarkStart w:id="41" w:name="_Toc154779087"/>
            <w:r w:rsidRPr="00704D17">
              <w:t>20</w:t>
            </w:r>
            <w:bookmarkEnd w:id="41"/>
          </w:p>
        </w:tc>
        <w:tc>
          <w:tcPr>
            <w:tcW w:w="759" w:type="dxa"/>
            <w:shd w:val="clear" w:color="auto" w:fill="auto"/>
            <w:noWrap/>
            <w:hideMark/>
          </w:tcPr>
          <w:p w14:paraId="598967C3" w14:textId="77777777" w:rsidR="00AE6022" w:rsidRPr="00704D17" w:rsidRDefault="00AE6022">
            <w:pPr>
              <w:pStyle w:val="Trabcorpotabelas"/>
              <w:jc w:val="right"/>
            </w:pPr>
            <w:bookmarkStart w:id="42" w:name="_Toc154779088"/>
            <w:r w:rsidRPr="00704D17">
              <w:t>370</w:t>
            </w:r>
            <w:bookmarkEnd w:id="42"/>
          </w:p>
        </w:tc>
        <w:tc>
          <w:tcPr>
            <w:tcW w:w="709" w:type="dxa"/>
            <w:gridSpan w:val="2"/>
            <w:shd w:val="clear" w:color="auto" w:fill="auto"/>
            <w:noWrap/>
            <w:hideMark/>
          </w:tcPr>
          <w:p w14:paraId="075E919D" w14:textId="77777777" w:rsidR="00AE6022" w:rsidRPr="00704D17" w:rsidRDefault="00AE6022">
            <w:pPr>
              <w:pStyle w:val="Trabcorpotabelas"/>
              <w:jc w:val="right"/>
            </w:pPr>
            <w:bookmarkStart w:id="43" w:name="_Toc154779089"/>
            <w:r w:rsidRPr="00704D17">
              <w:t>80</w:t>
            </w:r>
            <w:bookmarkEnd w:id="43"/>
          </w:p>
        </w:tc>
      </w:tr>
      <w:tr w:rsidR="00AE6022" w:rsidRPr="00CB4296" w14:paraId="3F09461E" w14:textId="77777777">
        <w:trPr>
          <w:gridAfter w:val="1"/>
          <w:wAfter w:w="70" w:type="dxa"/>
          <w:trHeight w:val="300"/>
          <w:jc w:val="center"/>
        </w:trPr>
        <w:tc>
          <w:tcPr>
            <w:tcW w:w="2560" w:type="dxa"/>
            <w:shd w:val="clear" w:color="auto" w:fill="auto"/>
            <w:noWrap/>
            <w:hideMark/>
          </w:tcPr>
          <w:p w14:paraId="21CAB769" w14:textId="77777777" w:rsidR="00AE6022" w:rsidRPr="00CB4296" w:rsidRDefault="00AE6022">
            <w:pPr>
              <w:pStyle w:val="Trabcorpotabelas"/>
            </w:pPr>
            <w:bookmarkStart w:id="44" w:name="_Toc154779090"/>
            <w:r w:rsidRPr="00CB4296">
              <w:t>Xxxxxx xxxxx xxxxxxxx</w:t>
            </w:r>
            <w:bookmarkEnd w:id="44"/>
          </w:p>
        </w:tc>
        <w:tc>
          <w:tcPr>
            <w:tcW w:w="701" w:type="dxa"/>
            <w:shd w:val="clear" w:color="auto" w:fill="auto"/>
            <w:noWrap/>
            <w:hideMark/>
          </w:tcPr>
          <w:p w14:paraId="78EAF5EE" w14:textId="77777777" w:rsidR="00AE6022" w:rsidRPr="00704D17" w:rsidRDefault="00AE6022">
            <w:pPr>
              <w:pStyle w:val="Trabcorpotabelas"/>
              <w:jc w:val="right"/>
            </w:pPr>
            <w:bookmarkStart w:id="45" w:name="_Toc154779091"/>
            <w:r w:rsidRPr="00704D17">
              <w:t>180</w:t>
            </w:r>
            <w:bookmarkEnd w:id="45"/>
          </w:p>
        </w:tc>
        <w:tc>
          <w:tcPr>
            <w:tcW w:w="658" w:type="dxa"/>
            <w:gridSpan w:val="2"/>
            <w:shd w:val="clear" w:color="auto" w:fill="auto"/>
            <w:noWrap/>
            <w:hideMark/>
          </w:tcPr>
          <w:p w14:paraId="68E9B3E7" w14:textId="77777777" w:rsidR="00AE6022" w:rsidRPr="00704D17" w:rsidRDefault="00AE6022">
            <w:pPr>
              <w:pStyle w:val="Trabcorpotabelas"/>
              <w:jc w:val="right"/>
            </w:pPr>
            <w:bookmarkStart w:id="46" w:name="_Toc154779092"/>
            <w:r w:rsidRPr="00704D17">
              <w:t>39</w:t>
            </w:r>
            <w:bookmarkEnd w:id="46"/>
          </w:p>
        </w:tc>
        <w:tc>
          <w:tcPr>
            <w:tcW w:w="759" w:type="dxa"/>
            <w:shd w:val="clear" w:color="auto" w:fill="auto"/>
            <w:noWrap/>
            <w:hideMark/>
          </w:tcPr>
          <w:p w14:paraId="68A79C47" w14:textId="77777777" w:rsidR="00AE6022" w:rsidRPr="00704D17" w:rsidRDefault="00AE6022">
            <w:pPr>
              <w:pStyle w:val="Trabcorpotabelas"/>
              <w:jc w:val="right"/>
            </w:pPr>
            <w:bookmarkStart w:id="47" w:name="_Toc154779093"/>
            <w:r w:rsidRPr="00704D17">
              <w:t>281</w:t>
            </w:r>
            <w:bookmarkEnd w:id="47"/>
          </w:p>
        </w:tc>
        <w:tc>
          <w:tcPr>
            <w:tcW w:w="709" w:type="dxa"/>
            <w:gridSpan w:val="2"/>
            <w:shd w:val="clear" w:color="auto" w:fill="auto"/>
            <w:noWrap/>
            <w:hideMark/>
          </w:tcPr>
          <w:p w14:paraId="01233733" w14:textId="77777777" w:rsidR="00AE6022" w:rsidRPr="00704D17" w:rsidRDefault="00AE6022">
            <w:pPr>
              <w:pStyle w:val="Trabcorpotabelas"/>
              <w:jc w:val="right"/>
            </w:pPr>
            <w:bookmarkStart w:id="48" w:name="_Toc154779094"/>
            <w:r w:rsidRPr="00704D17">
              <w:t>61</w:t>
            </w:r>
            <w:bookmarkEnd w:id="48"/>
          </w:p>
        </w:tc>
      </w:tr>
      <w:tr w:rsidR="00AE6022" w:rsidRPr="00CB4296" w14:paraId="16E1903C" w14:textId="77777777">
        <w:trPr>
          <w:gridAfter w:val="1"/>
          <w:wAfter w:w="70" w:type="dxa"/>
          <w:trHeight w:val="300"/>
          <w:jc w:val="center"/>
        </w:trPr>
        <w:tc>
          <w:tcPr>
            <w:tcW w:w="2560" w:type="dxa"/>
            <w:shd w:val="clear" w:color="auto" w:fill="auto"/>
            <w:noWrap/>
            <w:hideMark/>
          </w:tcPr>
          <w:p w14:paraId="61D3B547" w14:textId="77777777" w:rsidR="00AE6022" w:rsidRPr="00CB4296" w:rsidRDefault="00AE6022">
            <w:pPr>
              <w:pStyle w:val="Trabcorpotabelas"/>
            </w:pPr>
            <w:bookmarkStart w:id="49" w:name="_Toc154779095"/>
            <w:r w:rsidRPr="00CB4296">
              <w:t>Xxxxxx xxxxx xxxxxxx</w:t>
            </w:r>
            <w:bookmarkEnd w:id="49"/>
          </w:p>
        </w:tc>
        <w:tc>
          <w:tcPr>
            <w:tcW w:w="701" w:type="dxa"/>
            <w:shd w:val="clear" w:color="auto" w:fill="auto"/>
            <w:noWrap/>
            <w:hideMark/>
          </w:tcPr>
          <w:p w14:paraId="11DE5BEF" w14:textId="77777777" w:rsidR="00AE6022" w:rsidRPr="00704D17" w:rsidRDefault="00AE6022">
            <w:pPr>
              <w:pStyle w:val="Trabcorpotabelas"/>
              <w:jc w:val="right"/>
            </w:pPr>
            <w:bookmarkStart w:id="50" w:name="_Toc154779096"/>
            <w:r w:rsidRPr="00704D17">
              <w:t>178</w:t>
            </w:r>
            <w:bookmarkEnd w:id="50"/>
          </w:p>
        </w:tc>
        <w:tc>
          <w:tcPr>
            <w:tcW w:w="658" w:type="dxa"/>
            <w:gridSpan w:val="2"/>
            <w:shd w:val="clear" w:color="auto" w:fill="auto"/>
            <w:noWrap/>
            <w:hideMark/>
          </w:tcPr>
          <w:p w14:paraId="1A798BF6" w14:textId="77777777" w:rsidR="00AE6022" w:rsidRPr="00704D17" w:rsidRDefault="00AE6022">
            <w:pPr>
              <w:pStyle w:val="Trabcorpotabelas"/>
              <w:jc w:val="right"/>
            </w:pPr>
            <w:bookmarkStart w:id="51" w:name="_Toc154779097"/>
            <w:r w:rsidRPr="00704D17">
              <w:t>39</w:t>
            </w:r>
            <w:bookmarkEnd w:id="51"/>
          </w:p>
        </w:tc>
        <w:tc>
          <w:tcPr>
            <w:tcW w:w="759" w:type="dxa"/>
            <w:shd w:val="clear" w:color="auto" w:fill="auto"/>
            <w:noWrap/>
            <w:hideMark/>
          </w:tcPr>
          <w:p w14:paraId="43FB0F52" w14:textId="77777777" w:rsidR="00AE6022" w:rsidRPr="00704D17" w:rsidRDefault="00AE6022">
            <w:pPr>
              <w:pStyle w:val="Trabcorpotabelas"/>
              <w:jc w:val="right"/>
            </w:pPr>
            <w:bookmarkStart w:id="52" w:name="_Toc154779098"/>
            <w:r w:rsidRPr="00704D17">
              <w:t>283</w:t>
            </w:r>
            <w:bookmarkEnd w:id="52"/>
          </w:p>
        </w:tc>
        <w:tc>
          <w:tcPr>
            <w:tcW w:w="709" w:type="dxa"/>
            <w:gridSpan w:val="2"/>
            <w:shd w:val="clear" w:color="auto" w:fill="auto"/>
            <w:noWrap/>
            <w:hideMark/>
          </w:tcPr>
          <w:p w14:paraId="1187840D" w14:textId="77777777" w:rsidR="00AE6022" w:rsidRPr="00704D17" w:rsidRDefault="00AE6022">
            <w:pPr>
              <w:pStyle w:val="Trabcorpotabelas"/>
              <w:jc w:val="right"/>
            </w:pPr>
            <w:bookmarkStart w:id="53" w:name="_Toc154779099"/>
            <w:r w:rsidRPr="00704D17">
              <w:t>61</w:t>
            </w:r>
            <w:bookmarkEnd w:id="53"/>
          </w:p>
        </w:tc>
      </w:tr>
      <w:tr w:rsidR="00AE6022" w:rsidRPr="00CB4296" w14:paraId="03DBB2B0" w14:textId="77777777">
        <w:trPr>
          <w:gridAfter w:val="1"/>
          <w:wAfter w:w="70" w:type="dxa"/>
          <w:trHeight w:val="315"/>
          <w:jc w:val="center"/>
        </w:trPr>
        <w:tc>
          <w:tcPr>
            <w:tcW w:w="2560" w:type="dxa"/>
            <w:shd w:val="clear" w:color="auto" w:fill="auto"/>
            <w:noWrap/>
            <w:hideMark/>
          </w:tcPr>
          <w:p w14:paraId="66671966" w14:textId="77777777" w:rsidR="00AE6022" w:rsidRPr="00CB4296" w:rsidRDefault="00AE6022">
            <w:pPr>
              <w:pStyle w:val="Trabcorpotabelas"/>
            </w:pPr>
            <w:bookmarkStart w:id="54" w:name="_Toc154779100"/>
            <w:r w:rsidRPr="00CB4296">
              <w:t>Xxxxxxxx xxxxxx xxxx</w:t>
            </w:r>
            <w:bookmarkEnd w:id="54"/>
          </w:p>
        </w:tc>
        <w:tc>
          <w:tcPr>
            <w:tcW w:w="701" w:type="dxa"/>
            <w:shd w:val="clear" w:color="auto" w:fill="auto"/>
            <w:noWrap/>
            <w:hideMark/>
          </w:tcPr>
          <w:p w14:paraId="1C464276" w14:textId="77777777" w:rsidR="00AE6022" w:rsidRPr="00704D17" w:rsidRDefault="00AE6022">
            <w:pPr>
              <w:pStyle w:val="Trabcorpotabelas"/>
              <w:jc w:val="right"/>
            </w:pPr>
            <w:bookmarkStart w:id="55" w:name="_Toc154779101"/>
            <w:r w:rsidRPr="00704D17">
              <w:t>72</w:t>
            </w:r>
            <w:bookmarkEnd w:id="55"/>
          </w:p>
        </w:tc>
        <w:tc>
          <w:tcPr>
            <w:tcW w:w="658" w:type="dxa"/>
            <w:gridSpan w:val="2"/>
            <w:shd w:val="clear" w:color="auto" w:fill="auto"/>
            <w:noWrap/>
            <w:hideMark/>
          </w:tcPr>
          <w:p w14:paraId="4E706BA1" w14:textId="77777777" w:rsidR="00AE6022" w:rsidRPr="00704D17" w:rsidRDefault="00AE6022">
            <w:pPr>
              <w:pStyle w:val="Trabcorpotabelas"/>
              <w:jc w:val="right"/>
            </w:pPr>
            <w:bookmarkStart w:id="56" w:name="_Toc154779102"/>
            <w:r w:rsidRPr="00704D17">
              <w:t>16</w:t>
            </w:r>
            <w:bookmarkEnd w:id="56"/>
          </w:p>
        </w:tc>
        <w:tc>
          <w:tcPr>
            <w:tcW w:w="759" w:type="dxa"/>
            <w:shd w:val="clear" w:color="auto" w:fill="auto"/>
            <w:noWrap/>
            <w:hideMark/>
          </w:tcPr>
          <w:p w14:paraId="49DDD342" w14:textId="77777777" w:rsidR="00AE6022" w:rsidRPr="00704D17" w:rsidRDefault="00AE6022">
            <w:pPr>
              <w:pStyle w:val="Trabcorpotabelas"/>
              <w:jc w:val="right"/>
            </w:pPr>
            <w:bookmarkStart w:id="57" w:name="_Toc154779103"/>
            <w:r w:rsidRPr="00704D17">
              <w:t>389</w:t>
            </w:r>
            <w:bookmarkEnd w:id="57"/>
          </w:p>
        </w:tc>
        <w:tc>
          <w:tcPr>
            <w:tcW w:w="709" w:type="dxa"/>
            <w:gridSpan w:val="2"/>
            <w:shd w:val="clear" w:color="auto" w:fill="auto"/>
            <w:noWrap/>
            <w:hideMark/>
          </w:tcPr>
          <w:p w14:paraId="5DFE67A9" w14:textId="77777777" w:rsidR="00AE6022" w:rsidRPr="00704D17" w:rsidRDefault="00AE6022">
            <w:pPr>
              <w:pStyle w:val="Trabcorpotabelas"/>
              <w:jc w:val="right"/>
            </w:pPr>
            <w:bookmarkStart w:id="58" w:name="_Toc154779104"/>
            <w:r w:rsidRPr="00704D17">
              <w:t>84</w:t>
            </w:r>
            <w:bookmarkEnd w:id="58"/>
          </w:p>
        </w:tc>
      </w:tr>
    </w:tbl>
    <w:p w14:paraId="1E62B9D2" w14:textId="77777777" w:rsidR="00AE6022" w:rsidRPr="00CB4296" w:rsidRDefault="00AE6022" w:rsidP="00AE6022">
      <w:pPr>
        <w:jc w:val="center"/>
        <w:rPr>
          <w:color w:val="000000"/>
          <w:sz w:val="22"/>
          <w:szCs w:val="22"/>
        </w:rPr>
      </w:pPr>
      <w:r w:rsidRPr="00CB4296">
        <w:rPr>
          <w:color w:val="000000"/>
          <w:sz w:val="22"/>
          <w:szCs w:val="22"/>
        </w:rPr>
        <w:t>Texto e dados internos da tabela (Times New Roman 11 pts)</w:t>
      </w:r>
    </w:p>
    <w:p w14:paraId="4C7F6363" w14:textId="77777777" w:rsidR="00AE6022" w:rsidRPr="00CB4296" w:rsidRDefault="00AE6022" w:rsidP="00AE6022">
      <w:pPr>
        <w:jc w:val="left"/>
        <w:rPr>
          <w:color w:val="000000"/>
          <w:sz w:val="20"/>
          <w:szCs w:val="20"/>
        </w:rPr>
      </w:pPr>
      <w:r w:rsidRPr="00CB4296">
        <w:rPr>
          <w:color w:val="000000"/>
          <w:sz w:val="20"/>
          <w:szCs w:val="20"/>
        </w:rPr>
        <w:t>Fonte e/ou nota, por baixo da tabela (Times New Roman 10 pts)</w:t>
      </w:r>
    </w:p>
    <w:p w14:paraId="4E14AC59" w14:textId="77777777" w:rsidR="00AE6022" w:rsidRDefault="00AE6022" w:rsidP="00AE6022">
      <w:pPr>
        <w:pStyle w:val="Cabealho2"/>
      </w:pPr>
      <w:bookmarkStart w:id="59" w:name="_Toc154781012"/>
      <w:bookmarkStart w:id="60" w:name="_Toc160097811"/>
      <w:bookmarkStart w:id="61" w:name="_Toc154769590"/>
      <w:bookmarkStart w:id="62" w:name="_Toc154769714"/>
      <w:r>
        <w:t>A.3 Utilização de Citações</w:t>
      </w:r>
      <w:bookmarkEnd w:id="59"/>
      <w:bookmarkEnd w:id="60"/>
    </w:p>
    <w:p w14:paraId="0A24B4F1" w14:textId="77777777" w:rsidR="00AE6022" w:rsidRPr="00B3550E" w:rsidRDefault="00AE6022" w:rsidP="00AE6022">
      <w:pPr>
        <w:pStyle w:val="Titulo3"/>
      </w:pPr>
      <w:bookmarkStart w:id="63" w:name="_Toc154781013"/>
      <w:bookmarkStart w:id="64" w:name="_Toc160097812"/>
      <w:r>
        <w:t>A.</w:t>
      </w:r>
      <w:r w:rsidRPr="00B3550E">
        <w:t>3.1 Citações dentro do texto</w:t>
      </w:r>
      <w:bookmarkEnd w:id="61"/>
      <w:bookmarkEnd w:id="62"/>
      <w:bookmarkEnd w:id="63"/>
      <w:bookmarkEnd w:id="64"/>
      <w:r w:rsidRPr="00B3550E">
        <w:t xml:space="preserve"> </w:t>
      </w:r>
    </w:p>
    <w:p w14:paraId="3D3E3687" w14:textId="77777777" w:rsidR="00AE6022" w:rsidRPr="00CB4296" w:rsidRDefault="00AE6022" w:rsidP="00AE6022">
      <w:pPr>
        <w:rPr>
          <w:color w:val="000000"/>
          <w:shd w:val="clear" w:color="auto" w:fill="FFFFFF"/>
        </w:rPr>
      </w:pPr>
      <w:r w:rsidRPr="00CB4296">
        <w:rPr>
          <w:color w:val="000000"/>
          <w:shd w:val="clear" w:color="auto" w:fill="FFFFFF"/>
        </w:rPr>
        <w:t xml:space="preserve">As referências a artigos ou livros aparecerão no texto entre parênteses, indicando o sobrenome do autor e o ano, separados por uma vírgula (Peters, 2001). No caso de numa mesma referência se incluírem vários livros ou artigos, serão citados um em continuação do outro por ordem alfabética e separados por um ponto e vírgula (García Aretio, 2002; Sarramona, 2001). </w:t>
      </w:r>
    </w:p>
    <w:p w14:paraId="16BE9CA2" w14:textId="77777777" w:rsidR="00AE6022" w:rsidRPr="00CB4296" w:rsidRDefault="00AE6022" w:rsidP="00AE6022">
      <w:pPr>
        <w:rPr>
          <w:color w:val="000000"/>
          <w:shd w:val="clear" w:color="auto" w:fill="FFFFFF"/>
        </w:rPr>
      </w:pPr>
      <w:r w:rsidRPr="00CB4296">
        <w:rPr>
          <w:color w:val="000000"/>
          <w:shd w:val="clear" w:color="auto" w:fill="FFFFFF"/>
        </w:rPr>
        <w:t xml:space="preserve">Se na referência se incluírem vários trabalhos de um mesmo autor, bastará colocar o sobrenome e os anos dos diferentes trabalhos separados por vírgulas, distinguindo-se por letras (a, b, etc.) aqueles trabalhos que tenham sido publicados no mesmo ano (Casas Armengol, 1990, 1995, 2000a, 2000b, 2002, 2004). </w:t>
      </w:r>
    </w:p>
    <w:p w14:paraId="298BA02F" w14:textId="77777777" w:rsidR="00AE6022" w:rsidRPr="00CB4296" w:rsidRDefault="00AE6022" w:rsidP="00AE6022">
      <w:pPr>
        <w:rPr>
          <w:color w:val="000000"/>
          <w:shd w:val="clear" w:color="auto" w:fill="FFFFFF"/>
        </w:rPr>
      </w:pPr>
      <w:r w:rsidRPr="00CB4296">
        <w:rPr>
          <w:color w:val="000000"/>
          <w:shd w:val="clear" w:color="auto" w:fill="FFFFFF"/>
        </w:rPr>
        <w:t xml:space="preserve">Se a referência incluir mais de dois autores e for utilizada diversas vezes ao longo do documento utiliza-se </w:t>
      </w:r>
      <w:r>
        <w:rPr>
          <w:color w:val="000000"/>
          <w:shd w:val="clear" w:color="auto" w:fill="FFFFFF"/>
        </w:rPr>
        <w:t xml:space="preserve">sempre </w:t>
      </w:r>
      <w:r w:rsidRPr="00CB4296">
        <w:rPr>
          <w:color w:val="000000"/>
          <w:shd w:val="clear" w:color="auto" w:fill="FFFFFF"/>
        </w:rPr>
        <w:t>o sobrenome do primeiro autor seguido da expressão et al. (Gomes et al., 2010).</w:t>
      </w:r>
    </w:p>
    <w:p w14:paraId="6C8D00CA" w14:textId="77777777" w:rsidR="00AE6022" w:rsidRPr="00CB4296" w:rsidRDefault="00AE6022" w:rsidP="00AE6022">
      <w:pPr>
        <w:rPr>
          <w:color w:val="000000"/>
          <w:shd w:val="clear" w:color="auto" w:fill="FFFFFF"/>
        </w:rPr>
      </w:pPr>
      <w:r w:rsidRPr="00CB4296">
        <w:rPr>
          <w:color w:val="000000"/>
          <w:shd w:val="clear" w:color="auto" w:fill="FFFFFF"/>
        </w:rPr>
        <w:t>Se o sobrenome do autor faz parte do texto só irá entre parênteses o ano de publicação, por exemplo: Keegan (1992) afirmou que [...].</w:t>
      </w:r>
    </w:p>
    <w:p w14:paraId="78643DCA" w14:textId="77777777" w:rsidR="00AE6022" w:rsidRPr="00CB4296" w:rsidRDefault="00AE6022" w:rsidP="00AE6022">
      <w:pPr>
        <w:rPr>
          <w:color w:val="000000"/>
          <w:shd w:val="clear" w:color="auto" w:fill="FFFFFF"/>
        </w:rPr>
      </w:pPr>
      <w:r w:rsidRPr="00CB4296">
        <w:rPr>
          <w:color w:val="000000"/>
          <w:shd w:val="clear" w:color="auto" w:fill="FFFFFF"/>
        </w:rPr>
        <w:lastRenderedPageBreak/>
        <w:t xml:space="preserve">No caso de dois autores fazerem parte do texto utiliza-se o sobrenome dos dois autores separados por “e”, por exemplo: Segundo Keegan e Gomes (1992) [...]. </w:t>
      </w:r>
    </w:p>
    <w:p w14:paraId="38A36AB1" w14:textId="77777777" w:rsidR="00AE6022" w:rsidRPr="00CB4296" w:rsidRDefault="00AE6022" w:rsidP="00AE6022">
      <w:pPr>
        <w:rPr>
          <w:color w:val="000000"/>
          <w:shd w:val="clear" w:color="auto" w:fill="FFFFFF"/>
        </w:rPr>
      </w:pPr>
      <w:r w:rsidRPr="00CB4296">
        <w:rPr>
          <w:color w:val="000000"/>
          <w:shd w:val="clear" w:color="auto" w:fill="FFFFFF"/>
        </w:rPr>
        <w:t xml:space="preserve">No caso de mais de dois autores fazerem parte do texto, utiliza-se por exemplo: Na linha de pensamento de Gomes et al. (2010) [...]. </w:t>
      </w:r>
    </w:p>
    <w:p w14:paraId="7040C8F6" w14:textId="77777777" w:rsidR="00AE6022" w:rsidRPr="00CB4296" w:rsidRDefault="00AE6022" w:rsidP="00AE6022">
      <w:pPr>
        <w:rPr>
          <w:color w:val="000000"/>
          <w:szCs w:val="30"/>
        </w:rPr>
      </w:pPr>
      <w:r w:rsidRPr="00CB4296">
        <w:rPr>
          <w:color w:val="000000"/>
          <w:szCs w:val="30"/>
        </w:rPr>
        <w:t>No caso de pretender referir-se ao trabalho de um autor, com base apenas na informação de um segundo autor (por impossibilidade de consulta da obra original), deve fazer referência aos dois autores, por exemplo: De acordo com Ferreira (1985, citado por Mota, 2014) [...]. Neste caso deve colocar na Bibliografia apenas a obra consultada, isto é, Mota (2014).</w:t>
      </w:r>
    </w:p>
    <w:p w14:paraId="006A7C35" w14:textId="77777777" w:rsidR="00AE6022" w:rsidRPr="00CB4296" w:rsidRDefault="00AE6022" w:rsidP="00AE6022">
      <w:pPr>
        <w:rPr>
          <w:color w:val="000000"/>
        </w:rPr>
      </w:pPr>
      <w:r w:rsidRPr="00CB4296">
        <w:rPr>
          <w:color w:val="000000"/>
        </w:rPr>
        <w:t>No caso de pretender referir-se a legislação ou normas, para facilitar a localização da respetiva obra nas referências bibliográficas, iniciar a referência com a identificação do diploma legal ou da norma, por exemplo: De acordo com o Dec. Lei nº 236/98, de 1 de Agosto [...]</w:t>
      </w:r>
    </w:p>
    <w:p w14:paraId="102BB408" w14:textId="77777777" w:rsidR="00AE6022" w:rsidRPr="00CB4296" w:rsidRDefault="00AE6022" w:rsidP="00AE6022">
      <w:pPr>
        <w:pStyle w:val="Titulo3"/>
      </w:pPr>
      <w:bookmarkStart w:id="65" w:name="_Toc154769591"/>
      <w:bookmarkStart w:id="66" w:name="_Toc154769715"/>
      <w:bookmarkStart w:id="67" w:name="_Toc154781014"/>
      <w:bookmarkStart w:id="68" w:name="_Toc160097813"/>
      <w:r>
        <w:t xml:space="preserve">A.3.2 </w:t>
      </w:r>
      <w:r w:rsidRPr="00CB4296">
        <w:t>Citações textuais</w:t>
      </w:r>
      <w:bookmarkEnd w:id="65"/>
      <w:bookmarkEnd w:id="66"/>
      <w:bookmarkEnd w:id="67"/>
      <w:bookmarkEnd w:id="68"/>
    </w:p>
    <w:p w14:paraId="77A641EA" w14:textId="77777777" w:rsidR="00AE6022" w:rsidRPr="00CB4296" w:rsidRDefault="00AE6022" w:rsidP="00AE6022">
      <w:pPr>
        <w:rPr>
          <w:color w:val="000000"/>
          <w:shd w:val="clear" w:color="auto" w:fill="FFFFFF"/>
        </w:rPr>
      </w:pPr>
      <w:r w:rsidRPr="00CB4296">
        <w:rPr>
          <w:color w:val="000000"/>
          <w:shd w:val="clear" w:color="auto" w:fill="FFFFFF"/>
        </w:rPr>
        <w:t>As citações textuais (</w:t>
      </w:r>
      <w:r w:rsidRPr="00CB4296">
        <w:rPr>
          <w:rStyle w:val="st"/>
          <w:color w:val="000000"/>
        </w:rPr>
        <w:t xml:space="preserve">copiar literalmente um texto de um autor de um documento) </w:t>
      </w:r>
      <w:r w:rsidRPr="00CB4296">
        <w:rPr>
          <w:color w:val="000000"/>
          <w:shd w:val="clear" w:color="auto" w:fill="FFFFFF"/>
        </w:rPr>
        <w:t xml:space="preserve">com uma extensão </w:t>
      </w:r>
      <w:r w:rsidRPr="00CB4296">
        <w:rPr>
          <w:i/>
          <w:iCs/>
          <w:color w:val="000000"/>
          <w:shd w:val="clear" w:color="auto" w:fill="FFFFFF"/>
        </w:rPr>
        <w:t>menor do que 40 palavras</w:t>
      </w:r>
      <w:r w:rsidRPr="00CB4296">
        <w:rPr>
          <w:color w:val="000000"/>
          <w:shd w:val="clear" w:color="auto" w:fill="FFFFFF"/>
        </w:rPr>
        <w:t xml:space="preserve"> irão entre aspas e, a seguir, entre parênteses, se indicará o sobrenome do autor do texto, o ano e a página ou páginas de onde foi extraído o texto. Exemplo: “por educação a distância entendemos [...] contato ocasional com outros estudantes” (Blanco, 1986, p. 16). </w:t>
      </w:r>
    </w:p>
    <w:p w14:paraId="403B9D64" w14:textId="77777777" w:rsidR="00AE6022" w:rsidRPr="00CB4296" w:rsidRDefault="00AE6022" w:rsidP="00AE6022">
      <w:pPr>
        <w:rPr>
          <w:color w:val="000000"/>
          <w:shd w:val="clear" w:color="auto" w:fill="FFFFFF"/>
        </w:rPr>
      </w:pPr>
      <w:r w:rsidRPr="00CB4296">
        <w:rPr>
          <w:color w:val="000000"/>
          <w:shd w:val="clear" w:color="auto" w:fill="FFFFFF"/>
        </w:rPr>
        <w:t xml:space="preserve">Se o nome do autor formar parte do texto, seria assim: Como Martínez Sanz (2001, p. 102) destaca “...”. </w:t>
      </w:r>
    </w:p>
    <w:p w14:paraId="4A11CC6F" w14:textId="77777777" w:rsidR="00AE6022" w:rsidRPr="00CB4296" w:rsidRDefault="00AE6022" w:rsidP="00AE6022">
      <w:pPr>
        <w:rPr>
          <w:color w:val="000000"/>
          <w:shd w:val="clear" w:color="auto" w:fill="FFFFFF"/>
        </w:rPr>
      </w:pPr>
      <w:r w:rsidRPr="00CB4296">
        <w:rPr>
          <w:color w:val="000000"/>
          <w:shd w:val="clear" w:color="auto" w:fill="FFFFFF"/>
        </w:rPr>
        <w:t xml:space="preserve">As citações de </w:t>
      </w:r>
      <w:r w:rsidRPr="00CB4296">
        <w:rPr>
          <w:i/>
          <w:iCs/>
          <w:color w:val="000000"/>
          <w:shd w:val="clear" w:color="auto" w:fill="FFFFFF"/>
        </w:rPr>
        <w:t>40 ou mais palavras</w:t>
      </w:r>
      <w:r w:rsidRPr="00CB4296">
        <w:rPr>
          <w:color w:val="000000"/>
          <w:shd w:val="clear" w:color="auto" w:fill="FFFFFF"/>
        </w:rPr>
        <w:t xml:space="preserve"> (citações diretas) deverão aparecer num bloco de texto independente, sem aspas e </w:t>
      </w:r>
      <w:r w:rsidRPr="00B3550E">
        <w:rPr>
          <w:color w:val="000000"/>
          <w:shd w:val="clear" w:color="auto" w:fill="FFFFFF"/>
        </w:rPr>
        <w:t>ajustado</w:t>
      </w:r>
      <w:r>
        <w:rPr>
          <w:color w:val="000000"/>
          <w:shd w:val="clear" w:color="auto" w:fill="FFFFFF"/>
        </w:rPr>
        <w:t>,</w:t>
      </w:r>
      <w:r w:rsidRPr="00B3550E">
        <w:rPr>
          <w:color w:val="000000"/>
          <w:shd w:val="clear" w:color="auto" w:fill="FFFFFF"/>
        </w:rPr>
        <w:t xml:space="preserve"> </w:t>
      </w:r>
      <w:r w:rsidRPr="00B3550E">
        <w:rPr>
          <w:color w:val="202124"/>
          <w:shd w:val="clear" w:color="auto" w:fill="FFFFFF"/>
        </w:rPr>
        <w:t>com recuo de 1,25 cm</w:t>
      </w:r>
      <w:r>
        <w:rPr>
          <w:color w:val="202124"/>
          <w:shd w:val="clear" w:color="auto" w:fill="FFFFFF"/>
        </w:rPr>
        <w:t xml:space="preserve"> </w:t>
      </w:r>
      <w:r w:rsidRPr="00CB4296">
        <w:rPr>
          <w:color w:val="000000"/>
          <w:shd w:val="clear" w:color="auto" w:fill="FFFFFF"/>
        </w:rPr>
        <w:t xml:space="preserve">à esquerda. No início ou no final se indicará entre parênteses o autor, ano e página/s. </w:t>
      </w:r>
    </w:p>
    <w:p w14:paraId="27DCA6A0" w14:textId="77777777" w:rsidR="00AE6022" w:rsidRPr="00CB4296" w:rsidRDefault="00AE6022" w:rsidP="00AE6022">
      <w:pPr>
        <w:rPr>
          <w:color w:val="000000"/>
          <w:shd w:val="clear" w:color="auto" w:fill="FFFFFF"/>
        </w:rPr>
      </w:pPr>
      <w:r w:rsidRPr="00CB4296">
        <w:rPr>
          <w:color w:val="000000"/>
          <w:shd w:val="clear" w:color="auto" w:fill="FFFFFF"/>
        </w:rPr>
        <w:t xml:space="preserve">Por questão de estética visual e de chamada de atenção poder-se-á reduzir o tamanho de letra de 1 pt no texto citado, ficando este com 11 pts. </w:t>
      </w:r>
    </w:p>
    <w:p w14:paraId="56F11BF8" w14:textId="77777777" w:rsidR="00AE6022" w:rsidRPr="00CB4296" w:rsidRDefault="00AE6022" w:rsidP="00AE6022">
      <w:pPr>
        <w:rPr>
          <w:color w:val="000000"/>
          <w:shd w:val="clear" w:color="auto" w:fill="FFFFFF"/>
        </w:rPr>
      </w:pPr>
      <w:r w:rsidRPr="00CB4296">
        <w:rPr>
          <w:color w:val="000000"/>
          <w:shd w:val="clear" w:color="auto" w:fill="FFFFFF"/>
        </w:rPr>
        <w:t>Ter em atenção que a pontuação final está no final do texto e antes da referência, não havendo pontuação final após a referência.</w:t>
      </w:r>
    </w:p>
    <w:p w14:paraId="7ACADCBF" w14:textId="77777777" w:rsidR="00AE6022" w:rsidRPr="00CB4296" w:rsidRDefault="00AE6022" w:rsidP="00AE6022">
      <w:pPr>
        <w:rPr>
          <w:color w:val="000000"/>
          <w:shd w:val="clear" w:color="auto" w:fill="FFFFFF"/>
        </w:rPr>
      </w:pPr>
      <w:r w:rsidRPr="00CB4296">
        <w:rPr>
          <w:color w:val="000000"/>
          <w:shd w:val="clear" w:color="auto" w:fill="FFFFFF"/>
        </w:rPr>
        <w:t>Exemplos:</w:t>
      </w:r>
    </w:p>
    <w:p w14:paraId="53837B8E" w14:textId="77777777" w:rsidR="00AE6022" w:rsidRPr="00CB4296" w:rsidRDefault="00AE6022" w:rsidP="00AE6022">
      <w:pPr>
        <w:ind w:right="-2" w:firstLine="285"/>
        <w:rPr>
          <w:color w:val="000000"/>
          <w:shd w:val="clear" w:color="auto" w:fill="FFFFFF"/>
        </w:rPr>
      </w:pPr>
      <w:r w:rsidRPr="00CB4296">
        <w:rPr>
          <w:color w:val="000000"/>
          <w:shd w:val="clear" w:color="auto" w:fill="FFFFFF"/>
        </w:rPr>
        <w:t>Segundo Martínez Sanz (2001):</w:t>
      </w:r>
    </w:p>
    <w:p w14:paraId="7627CD46" w14:textId="77777777" w:rsidR="00AE6022" w:rsidRPr="00CB4296" w:rsidRDefault="00AE6022" w:rsidP="00AE6022">
      <w:pPr>
        <w:ind w:left="851" w:right="-2" w:firstLine="1"/>
        <w:rPr>
          <w:color w:val="000000"/>
          <w:sz w:val="22"/>
          <w:szCs w:val="22"/>
          <w:shd w:val="clear" w:color="auto" w:fill="FFFFFF"/>
        </w:rPr>
      </w:pPr>
      <w:r w:rsidRPr="00CB4296">
        <w:rPr>
          <w:color w:val="000000"/>
          <w:sz w:val="22"/>
          <w:szCs w:val="22"/>
          <w:shd w:val="clear" w:color="auto" w:fill="FFFFFF"/>
        </w:rPr>
        <w:lastRenderedPageBreak/>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(p. 102)</w:t>
      </w:r>
    </w:p>
    <w:p w14:paraId="6FFAFCB3" w14:textId="77777777" w:rsidR="00AE6022" w:rsidRPr="00CB4296" w:rsidRDefault="00AE6022" w:rsidP="00AE6022">
      <w:pPr>
        <w:rPr>
          <w:color w:val="000000"/>
          <w:shd w:val="clear" w:color="auto" w:fill="FFFFFF"/>
        </w:rPr>
      </w:pPr>
      <w:r w:rsidRPr="00CB4296">
        <w:rPr>
          <w:color w:val="000000"/>
          <w:shd w:val="clear" w:color="auto" w:fill="FFFFFF"/>
        </w:rPr>
        <w:t>Ou:</w:t>
      </w:r>
    </w:p>
    <w:p w14:paraId="0ABD4C0D" w14:textId="77777777" w:rsidR="00AE6022" w:rsidRPr="00CB4296" w:rsidRDefault="00AE6022" w:rsidP="00AE6022">
      <w:pPr>
        <w:ind w:right="-2" w:firstLine="285"/>
        <w:rPr>
          <w:color w:val="000000"/>
          <w:shd w:val="clear" w:color="auto" w:fill="FFFFFF"/>
        </w:rPr>
      </w:pPr>
      <w:r w:rsidRPr="00CB4296">
        <w:rPr>
          <w:color w:val="000000"/>
          <w:shd w:val="clear" w:color="auto" w:fill="FFFFFF"/>
        </w:rPr>
        <w:t>Texto texto texto:</w:t>
      </w:r>
    </w:p>
    <w:p w14:paraId="1B1B4D4A" w14:textId="77777777" w:rsidR="00AE6022" w:rsidRPr="00CB4296" w:rsidRDefault="00AE6022" w:rsidP="00AE6022">
      <w:pPr>
        <w:ind w:left="851" w:right="-2" w:firstLine="0"/>
        <w:rPr>
          <w:color w:val="000000"/>
          <w:sz w:val="22"/>
          <w:szCs w:val="22"/>
          <w:shd w:val="clear" w:color="auto" w:fill="FFFFFF"/>
        </w:rPr>
      </w:pPr>
      <w:r w:rsidRPr="00CB4296">
        <w:rPr>
          <w:color w:val="000000"/>
          <w:sz w:val="22"/>
          <w:szCs w:val="22"/>
          <w:shd w:val="clear" w:color="auto" w:fill="FFFFFF"/>
        </w:rPr>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(Martínez Sanz, 2001, p. 102)</w:t>
      </w:r>
    </w:p>
    <w:p w14:paraId="0170DD10" w14:textId="77777777" w:rsidR="00AE6022" w:rsidRPr="00CB4296" w:rsidRDefault="00AE6022" w:rsidP="00AE6022">
      <w:pPr>
        <w:rPr>
          <w:color w:val="000000"/>
          <w:shd w:val="clear" w:color="auto" w:fill="FFFFFF"/>
        </w:rPr>
      </w:pPr>
      <w:r w:rsidRPr="00CB4296">
        <w:rPr>
          <w:color w:val="000000"/>
          <w:shd w:val="clear" w:color="auto" w:fill="FFFFFF"/>
        </w:rPr>
        <w:t>No caso de se citarem 2 parágrafos, ter-se-á:</w:t>
      </w:r>
    </w:p>
    <w:p w14:paraId="61DD65BC" w14:textId="77777777" w:rsidR="00AE6022" w:rsidRPr="00CB4296" w:rsidRDefault="00AE6022" w:rsidP="00AE6022">
      <w:pPr>
        <w:ind w:right="-2" w:firstLine="285"/>
        <w:rPr>
          <w:color w:val="000000"/>
          <w:shd w:val="clear" w:color="auto" w:fill="FFFFFF"/>
        </w:rPr>
      </w:pPr>
      <w:r w:rsidRPr="00CB4296">
        <w:rPr>
          <w:color w:val="000000"/>
          <w:shd w:val="clear" w:color="auto" w:fill="FFFFFF"/>
        </w:rPr>
        <w:t>Texto texto texto:</w:t>
      </w:r>
    </w:p>
    <w:p w14:paraId="0594BC9C" w14:textId="77777777" w:rsidR="00AE6022" w:rsidRPr="00CB4296" w:rsidRDefault="00AE6022" w:rsidP="00AE6022">
      <w:pPr>
        <w:ind w:left="851" w:right="-2" w:firstLine="0"/>
        <w:rPr>
          <w:color w:val="000000"/>
          <w:sz w:val="22"/>
          <w:szCs w:val="22"/>
          <w:shd w:val="clear" w:color="auto" w:fill="FFFFFF"/>
        </w:rPr>
      </w:pPr>
      <w:r w:rsidRPr="00CB4296">
        <w:rPr>
          <w:color w:val="000000"/>
          <w:sz w:val="22"/>
          <w:szCs w:val="22"/>
          <w:shd w:val="clear" w:color="auto" w:fill="FFFFFF"/>
        </w:rPr>
        <w:t>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Citação direta com mais de 40 palavras. (Martínez Sanz, 2001, p. 102)</w:t>
      </w:r>
    </w:p>
    <w:p w14:paraId="36146D69" w14:textId="77777777" w:rsidR="00AE6022" w:rsidRPr="00CB4296" w:rsidRDefault="00AE6022" w:rsidP="00AE6022">
      <w:pPr>
        <w:pStyle w:val="Cabealho2"/>
      </w:pPr>
      <w:bookmarkStart w:id="69" w:name="_Toc154769592"/>
      <w:bookmarkStart w:id="70" w:name="_Toc154769716"/>
      <w:bookmarkStart w:id="71" w:name="_Toc154781015"/>
      <w:bookmarkStart w:id="72" w:name="_Toc160097814"/>
      <w:r>
        <w:t xml:space="preserve">A.4 </w:t>
      </w:r>
      <w:r w:rsidRPr="00CB4296">
        <w:t>Notas de rodapé</w:t>
      </w:r>
      <w:bookmarkEnd w:id="69"/>
      <w:bookmarkEnd w:id="70"/>
      <w:bookmarkEnd w:id="71"/>
      <w:bookmarkEnd w:id="72"/>
    </w:p>
    <w:p w14:paraId="48B62C96" w14:textId="77777777" w:rsidR="00AE6022" w:rsidRPr="00CB4296" w:rsidRDefault="00AE6022" w:rsidP="00AE6022">
      <w:pPr>
        <w:rPr>
          <w:color w:val="000000"/>
          <w:shd w:val="clear" w:color="auto" w:fill="FFFFFF"/>
        </w:rPr>
      </w:pPr>
      <w:r w:rsidRPr="00CB4296">
        <w:rPr>
          <w:color w:val="000000"/>
          <w:shd w:val="clear" w:color="auto" w:fill="FFFFFF"/>
        </w:rPr>
        <w:t>Devem ser evitadas, mas se forem estritamente necessárias utilize este exemplo. Nota</w:t>
      </w:r>
      <w:r w:rsidRPr="00CB4296">
        <w:rPr>
          <w:rStyle w:val="Refdenotaderodap"/>
          <w:color w:val="000000"/>
          <w:shd w:val="clear" w:color="auto" w:fill="FFFFFF"/>
        </w:rPr>
        <w:footnoteReference w:id="1"/>
      </w:r>
    </w:p>
    <w:p w14:paraId="0FD94F5C" w14:textId="77777777" w:rsidR="00AE6022" w:rsidRPr="00CB4296" w:rsidRDefault="00AE6022" w:rsidP="00AE6022">
      <w:pPr>
        <w:rPr>
          <w:color w:val="000000"/>
          <w:shd w:val="clear" w:color="auto" w:fill="FFFFFF"/>
        </w:rPr>
      </w:pPr>
      <w:r w:rsidRPr="00CB4296">
        <w:rPr>
          <w:color w:val="000000"/>
          <w:shd w:val="clear" w:color="auto" w:fill="FFFFFF"/>
        </w:rPr>
        <w:t>Utilize a opção automática do processador de texto…</w:t>
      </w:r>
    </w:p>
    <w:p w14:paraId="1EC6403C" w14:textId="77777777" w:rsidR="00AE6022" w:rsidRDefault="00AE6022" w:rsidP="00AE6022">
      <w:pPr>
        <w:pStyle w:val="Cabealho2"/>
      </w:pPr>
      <w:bookmarkStart w:id="73" w:name="_Toc154781016"/>
      <w:bookmarkStart w:id="74" w:name="_Toc160097815"/>
      <w:r>
        <w:t>A.5 Referências Bibliográficas</w:t>
      </w:r>
      <w:bookmarkEnd w:id="73"/>
      <w:bookmarkEnd w:id="74"/>
    </w:p>
    <w:p w14:paraId="369B0009" w14:textId="77777777" w:rsidR="00AE6022" w:rsidRPr="00CB4296" w:rsidRDefault="00AE6022" w:rsidP="00AE6022">
      <w:pPr>
        <w:shd w:val="clear" w:color="auto" w:fill="FFFFFF"/>
        <w:ind w:firstLine="0"/>
        <w:rPr>
          <w:color w:val="000000"/>
        </w:rPr>
      </w:pPr>
      <w:r w:rsidRPr="00CB4296">
        <w:rPr>
          <w:b/>
          <w:bCs/>
          <w:color w:val="000000"/>
        </w:rPr>
        <w:t>Artigo publicado em revistas científicas</w:t>
      </w:r>
      <w:r w:rsidRPr="00CB4296">
        <w:rPr>
          <w:color w:val="000000"/>
        </w:rPr>
        <w:t xml:space="preserve">: </w:t>
      </w:r>
    </w:p>
    <w:p w14:paraId="735D229F" w14:textId="77777777" w:rsidR="00AE6022" w:rsidRPr="00CB4296" w:rsidRDefault="00AE6022" w:rsidP="00AE6022">
      <w:pPr>
        <w:pStyle w:val="Trabbibliografia"/>
        <w:rPr>
          <w:color w:val="000000"/>
        </w:rPr>
      </w:pPr>
      <w:r w:rsidRPr="00CB4296">
        <w:rPr>
          <w:color w:val="000000"/>
        </w:rPr>
        <w:lastRenderedPageBreak/>
        <w:t xml:space="preserve">Thomaz, J. F., Ferreira, R., &amp; Sousa, A. (2020). Modelo de Avaliação do Desempenho de Pessoas de uma Instituição Particular de Solidariedade Social (IPSS): Caso da ABESRA. </w:t>
      </w:r>
      <w:r w:rsidRPr="00CB4296">
        <w:rPr>
          <w:i/>
          <w:iCs/>
          <w:color w:val="000000"/>
        </w:rPr>
        <w:t>ISLA Multidisciplinary e-Journal</w:t>
      </w:r>
      <w:r w:rsidRPr="00CB4296">
        <w:rPr>
          <w:color w:val="000000"/>
        </w:rPr>
        <w:t xml:space="preserve">, </w:t>
      </w:r>
      <w:r w:rsidRPr="00CB4296">
        <w:rPr>
          <w:i/>
          <w:iCs/>
          <w:color w:val="000000"/>
        </w:rPr>
        <w:t>3</w:t>
      </w:r>
      <w:r w:rsidRPr="00CB4296">
        <w:rPr>
          <w:color w:val="000000"/>
        </w:rPr>
        <w:t>(1), 51-66. ISSN 2184-299X.</w:t>
      </w:r>
    </w:p>
    <w:p w14:paraId="5706274B" w14:textId="77777777" w:rsidR="00AE6022" w:rsidRPr="00CB4296" w:rsidRDefault="00AE6022" w:rsidP="00AE6022">
      <w:pPr>
        <w:shd w:val="clear" w:color="auto" w:fill="FFFFFF"/>
        <w:ind w:firstLine="0"/>
        <w:rPr>
          <w:color w:val="000000"/>
        </w:rPr>
      </w:pPr>
      <w:r w:rsidRPr="00CB4296">
        <w:rPr>
          <w:b/>
          <w:bCs/>
          <w:color w:val="000000"/>
        </w:rPr>
        <w:t>Livro de um único autor</w:t>
      </w:r>
      <w:r w:rsidRPr="00CB4296">
        <w:rPr>
          <w:color w:val="000000"/>
        </w:rPr>
        <w:t xml:space="preserve">: </w:t>
      </w:r>
    </w:p>
    <w:p w14:paraId="221E5A10" w14:textId="77777777" w:rsidR="00AE6022" w:rsidRPr="00CB4296" w:rsidRDefault="00AE6022" w:rsidP="00AE6022">
      <w:pPr>
        <w:shd w:val="clear" w:color="auto" w:fill="FFFFFF"/>
        <w:ind w:left="567" w:hanging="567"/>
        <w:rPr>
          <w:color w:val="000000"/>
        </w:rPr>
      </w:pPr>
      <w:r w:rsidRPr="00CB4296">
        <w:rPr>
          <w:color w:val="000000"/>
        </w:rPr>
        <w:t>Francisco, A. (2010). </w:t>
      </w:r>
      <w:r w:rsidRPr="00CB4296">
        <w:rPr>
          <w:i/>
          <w:iCs/>
          <w:color w:val="000000"/>
        </w:rPr>
        <w:t>Educação, Globalização e Neoliberalismo. Os novos modos de regulação transnacional das políticas de educação</w:t>
      </w:r>
      <w:r w:rsidRPr="00CB4296">
        <w:rPr>
          <w:color w:val="000000"/>
        </w:rPr>
        <w:t>. Lisboa: Edições 60.</w:t>
      </w:r>
    </w:p>
    <w:p w14:paraId="0171EE49" w14:textId="77777777" w:rsidR="00AE6022" w:rsidRPr="00CB4296" w:rsidRDefault="00AE6022" w:rsidP="00AE6022">
      <w:pPr>
        <w:shd w:val="clear" w:color="auto" w:fill="FFFFFF"/>
        <w:ind w:left="284" w:firstLine="0"/>
        <w:rPr>
          <w:color w:val="000000"/>
        </w:rPr>
      </w:pPr>
      <w:r w:rsidRPr="00CB4296">
        <w:rPr>
          <w:color w:val="000000"/>
        </w:rPr>
        <w:t>[No caso de edições de países federados, tipo EUA, Suíça, Brasil, etc., no local de edição deve constar a Cidade e o Estado respetivo, exemplo:</w:t>
      </w:r>
    </w:p>
    <w:p w14:paraId="0ACF0B2A" w14:textId="77777777" w:rsidR="00AE6022" w:rsidRPr="00CB4296" w:rsidRDefault="00AE6022" w:rsidP="00AE6022">
      <w:pPr>
        <w:shd w:val="clear" w:color="auto" w:fill="FFFFFF"/>
        <w:ind w:left="567" w:hanging="567"/>
        <w:rPr>
          <w:color w:val="000000"/>
        </w:rPr>
      </w:pPr>
      <w:r w:rsidRPr="00CB4296">
        <w:rPr>
          <w:color w:val="000000"/>
        </w:rPr>
        <w:t xml:space="preserve">Almeida, J. N. (2004). </w:t>
      </w:r>
      <w:r w:rsidRPr="00CB4296">
        <w:rPr>
          <w:i/>
          <w:iCs/>
          <w:color w:val="000000"/>
        </w:rPr>
        <w:t>Solidificação: Processos de Fundição</w:t>
      </w:r>
      <w:r w:rsidRPr="00CB4296">
        <w:rPr>
          <w:color w:val="000000"/>
        </w:rPr>
        <w:t xml:space="preserve"> [apostila]. Rio de Janeiro, RJ: Pontifícia Universidade Católica do Rio de Janeiro.</w:t>
      </w:r>
    </w:p>
    <w:p w14:paraId="43EBF6EB" w14:textId="77777777" w:rsidR="00AE6022" w:rsidRPr="00CB4296" w:rsidRDefault="00AE6022" w:rsidP="00AE6022">
      <w:pPr>
        <w:shd w:val="clear" w:color="auto" w:fill="FFFFFF"/>
        <w:ind w:firstLine="0"/>
        <w:rPr>
          <w:color w:val="000000"/>
        </w:rPr>
      </w:pPr>
      <w:r w:rsidRPr="00CB4296">
        <w:rPr>
          <w:b/>
          <w:bCs/>
          <w:color w:val="000000"/>
        </w:rPr>
        <w:t>Livro de mais do que um autor</w:t>
      </w:r>
      <w:r w:rsidRPr="00CB4296">
        <w:rPr>
          <w:color w:val="000000"/>
        </w:rPr>
        <w:t xml:space="preserve">: </w:t>
      </w:r>
    </w:p>
    <w:p w14:paraId="4E6C5E3D" w14:textId="77777777" w:rsidR="00AE6022" w:rsidRPr="00CB4296" w:rsidRDefault="00AE6022" w:rsidP="00AE6022">
      <w:pPr>
        <w:shd w:val="clear" w:color="auto" w:fill="FFFFFF"/>
        <w:ind w:left="567" w:hanging="567"/>
        <w:rPr>
          <w:color w:val="000000"/>
        </w:rPr>
      </w:pPr>
      <w:r w:rsidRPr="00CB4296">
        <w:rPr>
          <w:color w:val="000000"/>
        </w:rPr>
        <w:t>Fernandes, R., Lopes. A., &amp; Filho, L. M. de F. (2006). </w:t>
      </w:r>
      <w:r w:rsidRPr="00CB4296">
        <w:rPr>
          <w:i/>
          <w:iCs/>
          <w:color w:val="000000"/>
        </w:rPr>
        <w:t>Para a compreensão histórica da infância</w:t>
      </w:r>
      <w:r w:rsidRPr="00CB4296">
        <w:rPr>
          <w:color w:val="000000"/>
        </w:rPr>
        <w:t>. Porto: Campo das Letras.</w:t>
      </w:r>
    </w:p>
    <w:p w14:paraId="2E68299F" w14:textId="77777777" w:rsidR="00AE6022" w:rsidRPr="00CB4296" w:rsidRDefault="00AE6022" w:rsidP="00AE6022">
      <w:pPr>
        <w:shd w:val="clear" w:color="auto" w:fill="FFFFFF"/>
        <w:ind w:firstLine="0"/>
        <w:rPr>
          <w:color w:val="000000"/>
        </w:rPr>
      </w:pPr>
      <w:r w:rsidRPr="00CB4296">
        <w:rPr>
          <w:b/>
          <w:bCs/>
          <w:color w:val="000000"/>
        </w:rPr>
        <w:t>Capítulo de livro</w:t>
      </w:r>
      <w:r w:rsidRPr="00CB4296">
        <w:rPr>
          <w:color w:val="000000"/>
        </w:rPr>
        <w:t xml:space="preserve">: </w:t>
      </w:r>
    </w:p>
    <w:p w14:paraId="6D117BF8" w14:textId="77777777" w:rsidR="00AE6022" w:rsidRPr="00CB4296" w:rsidRDefault="00AE6022" w:rsidP="00AE6022">
      <w:pPr>
        <w:shd w:val="clear" w:color="auto" w:fill="FFFFFF"/>
        <w:ind w:left="567" w:hanging="567"/>
        <w:rPr>
          <w:color w:val="000000"/>
        </w:rPr>
      </w:pPr>
      <w:r w:rsidRPr="00CB4296">
        <w:rPr>
          <w:color w:val="000000"/>
        </w:rPr>
        <w:t xml:space="preserve">Ribeiro, A. A., Fernandes Thomaz, J. P. C., &amp; Veiga, R. A. C. (2014). </w:t>
      </w:r>
      <w:r w:rsidRPr="00CB4296">
        <w:rPr>
          <w:color w:val="000000"/>
          <w:lang w:val="en-US"/>
        </w:rPr>
        <w:t xml:space="preserve">Risk assessment: Information for qualitative estimation of probability and severity in high risk work context. </w:t>
      </w:r>
      <w:r w:rsidRPr="00CB4296">
        <w:rPr>
          <w:color w:val="000000"/>
        </w:rPr>
        <w:t xml:space="preserve">In P. M. Arezes, J. S. Baptista, M. P. Barroso, P. Carneiro, P. Cordeiro, N. Costa, R. B. Melo, A. S. Miguel, &amp; G. Perestrelo (Eds.), </w:t>
      </w:r>
      <w:r w:rsidRPr="00CB4296">
        <w:rPr>
          <w:i/>
          <w:iCs/>
          <w:color w:val="000000"/>
        </w:rPr>
        <w:t>Occupational Safety and Hygiene II</w:t>
      </w:r>
      <w:r w:rsidRPr="00CB4296">
        <w:rPr>
          <w:color w:val="000000"/>
        </w:rPr>
        <w:t xml:space="preserve"> (pp. 217-222). London: CRC Press/Taylor &amp; Francis. ISBN 978-1-138-00144-2. DOI: 10.1201/b16490-40</w:t>
      </w:r>
    </w:p>
    <w:p w14:paraId="52CDD6AC" w14:textId="77777777" w:rsidR="00AE6022" w:rsidRPr="00CB4296" w:rsidRDefault="00AE6022" w:rsidP="00AE6022">
      <w:pPr>
        <w:shd w:val="clear" w:color="auto" w:fill="FFFFFF"/>
        <w:ind w:firstLine="0"/>
        <w:rPr>
          <w:color w:val="000000"/>
        </w:rPr>
      </w:pPr>
      <w:r w:rsidRPr="00CB4296">
        <w:rPr>
          <w:b/>
          <w:bCs/>
          <w:color w:val="000000"/>
        </w:rPr>
        <w:t>Dissertações não publicadas</w:t>
      </w:r>
      <w:r w:rsidRPr="00CB4296">
        <w:rPr>
          <w:color w:val="000000"/>
        </w:rPr>
        <w:t xml:space="preserve">: </w:t>
      </w:r>
    </w:p>
    <w:p w14:paraId="3DB16ECF" w14:textId="77777777" w:rsidR="00AE6022" w:rsidRPr="00CB4296" w:rsidRDefault="00AE6022" w:rsidP="00AE6022">
      <w:pPr>
        <w:shd w:val="clear" w:color="auto" w:fill="FFFFFF"/>
        <w:ind w:left="567" w:hanging="567"/>
        <w:rPr>
          <w:color w:val="000000"/>
        </w:rPr>
      </w:pPr>
      <w:r w:rsidRPr="00CB4296">
        <w:rPr>
          <w:color w:val="000000"/>
        </w:rPr>
        <w:t>Mendes, M. M. C. (2004). </w:t>
      </w:r>
      <w:r w:rsidRPr="00CB4296">
        <w:rPr>
          <w:i/>
          <w:iCs/>
          <w:color w:val="000000"/>
        </w:rPr>
        <w:t>A Gestão de RH e as políticas de emprego nas PME</w:t>
      </w:r>
      <w:r w:rsidRPr="00CB4296">
        <w:rPr>
          <w:color w:val="000000"/>
        </w:rPr>
        <w:t xml:space="preserve"> [Dissertação de Mestrado não publicada]. Instituto Superior de Gestão e Administração de Santarém.</w:t>
      </w:r>
    </w:p>
    <w:p w14:paraId="5AF4CB5F" w14:textId="77777777" w:rsidR="00AE6022" w:rsidRPr="00CB4296" w:rsidRDefault="00AE6022" w:rsidP="00AE6022">
      <w:pPr>
        <w:shd w:val="clear" w:color="auto" w:fill="FFFFFF"/>
        <w:ind w:firstLine="0"/>
        <w:rPr>
          <w:color w:val="000000"/>
        </w:rPr>
      </w:pPr>
      <w:r w:rsidRPr="00CB4296">
        <w:rPr>
          <w:b/>
          <w:bCs/>
          <w:color w:val="000000"/>
        </w:rPr>
        <w:t>Teses não publicadas</w:t>
      </w:r>
      <w:r w:rsidRPr="00CB4296">
        <w:rPr>
          <w:color w:val="000000"/>
        </w:rPr>
        <w:t xml:space="preserve">: </w:t>
      </w:r>
    </w:p>
    <w:p w14:paraId="7C2AE2FC" w14:textId="77777777" w:rsidR="00AE6022" w:rsidRPr="00CB4296" w:rsidRDefault="00AE6022" w:rsidP="00AE6022">
      <w:pPr>
        <w:shd w:val="clear" w:color="auto" w:fill="FFFFFF"/>
        <w:ind w:left="567" w:hanging="567"/>
        <w:rPr>
          <w:color w:val="000000"/>
        </w:rPr>
      </w:pPr>
      <w:r w:rsidRPr="00CB4296">
        <w:rPr>
          <w:color w:val="000000"/>
        </w:rPr>
        <w:t>Coimbra, M. N. C. T. (2011). </w:t>
      </w:r>
      <w:r w:rsidRPr="00CB4296">
        <w:rPr>
          <w:i/>
          <w:iCs/>
          <w:color w:val="000000"/>
        </w:rPr>
        <w:t>O Círculo do Marketing</w:t>
      </w:r>
      <w:r w:rsidRPr="00CB4296">
        <w:rPr>
          <w:color w:val="000000"/>
        </w:rPr>
        <w:t xml:space="preserve"> [Tese de doutoramento não publicada]. Universidade de Lisboa.</w:t>
      </w:r>
    </w:p>
    <w:p w14:paraId="1452D7D5" w14:textId="77777777" w:rsidR="00AE6022" w:rsidRPr="00CB4296" w:rsidRDefault="00AE6022" w:rsidP="00AE6022">
      <w:pPr>
        <w:shd w:val="clear" w:color="auto" w:fill="FFFFFF"/>
        <w:ind w:firstLine="0"/>
        <w:rPr>
          <w:color w:val="000000"/>
        </w:rPr>
      </w:pPr>
      <w:r w:rsidRPr="00CB4296">
        <w:rPr>
          <w:b/>
          <w:bCs/>
          <w:color w:val="000000"/>
        </w:rPr>
        <w:t>Artigos consultados em indexadores eletrónicos</w:t>
      </w:r>
      <w:r w:rsidRPr="00CB4296">
        <w:rPr>
          <w:color w:val="000000"/>
        </w:rPr>
        <w:t>: </w:t>
      </w:r>
    </w:p>
    <w:p w14:paraId="492ECAA3" w14:textId="77777777" w:rsidR="00AE6022" w:rsidRPr="00CB4296" w:rsidRDefault="00AE6022" w:rsidP="00AE6022">
      <w:pPr>
        <w:shd w:val="clear" w:color="auto" w:fill="FFFFFF"/>
        <w:ind w:left="567" w:hanging="567"/>
        <w:rPr>
          <w:color w:val="000000"/>
        </w:rPr>
      </w:pPr>
      <w:r w:rsidRPr="00242941">
        <w:rPr>
          <w:color w:val="000000"/>
          <w:lang w:val="en-US"/>
        </w:rPr>
        <w:t>Goldsmith, L., Snider, D., &amp; Hamm, S. (2010). </w:t>
      </w:r>
      <w:r w:rsidRPr="00AE6022">
        <w:rPr>
          <w:i/>
          <w:iCs/>
          <w:color w:val="000000"/>
          <w:lang w:val="en-GB"/>
        </w:rPr>
        <w:t>Student perception of their online learning experience</w:t>
      </w:r>
      <w:r w:rsidRPr="00AE6022">
        <w:rPr>
          <w:color w:val="000000"/>
          <w:lang w:val="en-GB"/>
        </w:rPr>
        <w:t xml:space="preserve">. </w:t>
      </w:r>
      <w:r w:rsidRPr="00CB4296">
        <w:rPr>
          <w:color w:val="000000"/>
        </w:rPr>
        <w:t>Obtido em 04 Março 2011, de http://cnx.org/content/m35740/latest</w:t>
      </w:r>
    </w:p>
    <w:p w14:paraId="2320BB43" w14:textId="77777777" w:rsidR="00AE6022" w:rsidRPr="00CB4296" w:rsidRDefault="00AE6022" w:rsidP="00AE6022">
      <w:pPr>
        <w:shd w:val="clear" w:color="auto" w:fill="FFFFFF"/>
        <w:ind w:firstLine="0"/>
        <w:rPr>
          <w:b/>
          <w:color w:val="000000"/>
        </w:rPr>
      </w:pPr>
      <w:r w:rsidRPr="00CB4296">
        <w:rPr>
          <w:b/>
          <w:color w:val="000000"/>
        </w:rPr>
        <w:lastRenderedPageBreak/>
        <w:t>Legislação:</w:t>
      </w:r>
    </w:p>
    <w:p w14:paraId="39BCD055" w14:textId="77777777" w:rsidR="00AE6022" w:rsidRPr="00CB4296" w:rsidRDefault="00AE6022" w:rsidP="00AE6022">
      <w:pPr>
        <w:shd w:val="clear" w:color="auto" w:fill="FFFFFF"/>
        <w:ind w:left="567" w:hanging="567"/>
        <w:rPr>
          <w:color w:val="000000"/>
        </w:rPr>
      </w:pPr>
      <w:r w:rsidRPr="00CB4296">
        <w:rPr>
          <w:color w:val="000000"/>
        </w:rPr>
        <w:t xml:space="preserve">Decreto-Lei nº 236/98, de 1 de Agosto [Estabelece normas, critérios e objetivos de qualidade com a finalidade de proteger o meio aquático e melhorar a qualidade das águas em função dos seus principais usos. Revoga o Decreto-Lei n.º 74/90, de 7 de Março]. </w:t>
      </w:r>
      <w:r w:rsidRPr="00CB4296">
        <w:rPr>
          <w:i/>
          <w:iCs/>
          <w:color w:val="000000"/>
        </w:rPr>
        <w:t>Diário da República n.º 176/1998, Série I-A de 1998-08-01</w:t>
      </w:r>
      <w:r w:rsidRPr="00CB4296">
        <w:rPr>
          <w:color w:val="000000"/>
        </w:rPr>
        <w:t xml:space="preserve"> (pp. 3676-3722). Lisboa: Ministério do Ambiente. </w:t>
      </w:r>
      <w:hyperlink r:id="rId14" w:history="1">
        <w:r w:rsidRPr="00C56E3D">
          <w:rPr>
            <w:rStyle w:val="Hiperligao"/>
          </w:rPr>
          <w:t>https://dre.pt/application/conteudo/430457</w:t>
        </w:r>
      </w:hyperlink>
    </w:p>
    <w:p w14:paraId="1B91224D" w14:textId="77777777" w:rsidR="00695A85" w:rsidRPr="00EC6D24" w:rsidRDefault="00695A85" w:rsidP="00ED2CF0">
      <w:pPr>
        <w:shd w:val="clear" w:color="auto" w:fill="FFFFFF"/>
        <w:ind w:left="567" w:hanging="567"/>
      </w:pPr>
    </w:p>
    <w:sectPr w:rsidR="00695A85" w:rsidRPr="00EC6D24" w:rsidSect="004139B2">
      <w:headerReference w:type="first" r:id="rId15"/>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6DE3F" w14:textId="77777777" w:rsidR="00874D60" w:rsidRDefault="00874D60">
      <w:r>
        <w:separator/>
      </w:r>
    </w:p>
  </w:endnote>
  <w:endnote w:type="continuationSeparator" w:id="0">
    <w:p w14:paraId="08B37589" w14:textId="77777777" w:rsidR="00874D60" w:rsidRDefault="0087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1B4C" w14:textId="77777777" w:rsidR="00A0181C" w:rsidRPr="00B05461" w:rsidRDefault="00A0181C">
    <w:pPr>
      <w:pStyle w:val="Rodap"/>
      <w:jc w:val="right"/>
      <w:rPr>
        <w:sz w:val="22"/>
        <w:szCs w:val="22"/>
      </w:rPr>
    </w:pPr>
    <w:r w:rsidRPr="00B05461">
      <w:rPr>
        <w:sz w:val="22"/>
        <w:szCs w:val="22"/>
      </w:rPr>
      <w:fldChar w:fldCharType="begin"/>
    </w:r>
    <w:r w:rsidRPr="00B05461">
      <w:rPr>
        <w:sz w:val="22"/>
        <w:szCs w:val="22"/>
      </w:rPr>
      <w:instrText>PAGE   \* MERGEFORMAT</w:instrText>
    </w:r>
    <w:r w:rsidRPr="00B05461">
      <w:rPr>
        <w:sz w:val="22"/>
        <w:szCs w:val="22"/>
      </w:rPr>
      <w:fldChar w:fldCharType="separate"/>
    </w:r>
    <w:r w:rsidR="009C08CA">
      <w:rPr>
        <w:noProof/>
        <w:sz w:val="22"/>
        <w:szCs w:val="22"/>
      </w:rPr>
      <w:t>ii</w:t>
    </w:r>
    <w:r w:rsidRPr="00B05461">
      <w:rPr>
        <w:sz w:val="22"/>
        <w:szCs w:val="22"/>
      </w:rPr>
      <w:fldChar w:fldCharType="end"/>
    </w:r>
  </w:p>
  <w:p w14:paraId="5A90033B" w14:textId="77777777" w:rsidR="00A0181C" w:rsidRDefault="00A018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599D" w14:textId="77777777" w:rsidR="00A0181C" w:rsidRPr="00C208C5" w:rsidRDefault="00A0181C" w:rsidP="00B05461">
    <w:pPr>
      <w:pStyle w:val="Rodap"/>
      <w:jc w:val="right"/>
      <w:rPr>
        <w:color w:val="FFFFFF"/>
        <w:sz w:val="22"/>
        <w:szCs w:val="22"/>
      </w:rPr>
    </w:pPr>
    <w:r w:rsidRPr="00C208C5">
      <w:rPr>
        <w:color w:val="FFFFFF"/>
        <w:sz w:val="22"/>
        <w:szCs w:val="22"/>
      </w:rPr>
      <w:fldChar w:fldCharType="begin"/>
    </w:r>
    <w:r w:rsidRPr="00C208C5">
      <w:rPr>
        <w:color w:val="FFFFFF"/>
        <w:sz w:val="22"/>
        <w:szCs w:val="22"/>
      </w:rPr>
      <w:instrText>PAGE   \* MERGEFORMAT</w:instrText>
    </w:r>
    <w:r w:rsidRPr="00C208C5">
      <w:rPr>
        <w:color w:val="FFFFFF"/>
        <w:sz w:val="22"/>
        <w:szCs w:val="22"/>
      </w:rPr>
      <w:fldChar w:fldCharType="separate"/>
    </w:r>
    <w:r w:rsidR="00136CA7">
      <w:rPr>
        <w:noProof/>
        <w:color w:val="FFFFFF"/>
        <w:sz w:val="22"/>
        <w:szCs w:val="22"/>
      </w:rPr>
      <w:t>i</w:t>
    </w:r>
    <w:r w:rsidRPr="00C208C5">
      <w:rPr>
        <w:color w:val="FFFFFF"/>
        <w:sz w:val="22"/>
        <w:szCs w:val="22"/>
      </w:rPr>
      <w:fldChar w:fldCharType="end"/>
    </w:r>
  </w:p>
  <w:p w14:paraId="35D5C8E8" w14:textId="77777777" w:rsidR="00A0181C" w:rsidRDefault="00A018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2827" w14:textId="77777777" w:rsidR="00874D60" w:rsidRDefault="00874D60">
      <w:r>
        <w:separator/>
      </w:r>
    </w:p>
  </w:footnote>
  <w:footnote w:type="continuationSeparator" w:id="0">
    <w:p w14:paraId="0142D004" w14:textId="77777777" w:rsidR="00874D60" w:rsidRDefault="00874D60">
      <w:r>
        <w:continuationSeparator/>
      </w:r>
    </w:p>
  </w:footnote>
  <w:footnote w:id="1">
    <w:p w14:paraId="0125CB54" w14:textId="77777777" w:rsidR="00AE6022" w:rsidRDefault="00AE6022" w:rsidP="00AE6022">
      <w:pPr>
        <w:pStyle w:val="Textodenotaderodap"/>
        <w:ind w:left="142" w:hanging="142"/>
      </w:pPr>
      <w:r>
        <w:rPr>
          <w:rStyle w:val="Refdenotaderodap"/>
        </w:rPr>
        <w:footnoteRef/>
      </w:r>
      <w:r>
        <w:tab/>
        <w:t>Texto da nota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78FD3" w14:textId="039B0CD7" w:rsidR="00A0181C" w:rsidRPr="00C35AA4" w:rsidRDefault="00903F39" w:rsidP="00EC0938">
    <w:pPr>
      <w:pStyle w:val="Cabealho"/>
      <w:jc w:val="right"/>
    </w:pPr>
    <w:r>
      <w:t xml:space="preserve">Relatório de estágio na </w:t>
    </w:r>
    <w:r w:rsidR="00EC0938">
      <w:t>A Estrelinha Amarela</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C9FA" w14:textId="360027C3" w:rsidR="00A0181C" w:rsidRDefault="00903F39" w:rsidP="00DE626A">
    <w:pPr>
      <w:pStyle w:val="Cabealho"/>
      <w:jc w:val="right"/>
    </w:pPr>
    <w:r>
      <w:t xml:space="preserve">Relatório do Estágio na empresa: </w:t>
    </w:r>
    <w:r w:rsidR="00EC0938">
      <w:t>A Estrelinha Aamarela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9A4C" w14:textId="77777777" w:rsidR="00A0181C" w:rsidRDefault="00A0181C" w:rsidP="00DE626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825"/>
    <w:multiLevelType w:val="hybridMultilevel"/>
    <w:tmpl w:val="D806E32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24C8D"/>
    <w:multiLevelType w:val="hybridMultilevel"/>
    <w:tmpl w:val="828E072C"/>
    <w:lvl w:ilvl="0" w:tplc="BC28C528">
      <w:start w:val="1"/>
      <w:numFmt w:val="lowerLetter"/>
      <w:lvlText w:val="%1)"/>
      <w:lvlJc w:val="left"/>
      <w:pPr>
        <w:tabs>
          <w:tab w:val="num" w:pos="1065"/>
        </w:tabs>
        <w:ind w:left="1065" w:hanging="705"/>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 w15:restartNumberingAfterBreak="0">
    <w:nsid w:val="038B18E4"/>
    <w:multiLevelType w:val="hybridMultilevel"/>
    <w:tmpl w:val="56349E3E"/>
    <w:lvl w:ilvl="0" w:tplc="809EBE60">
      <w:start w:val="1"/>
      <w:numFmt w:val="bullet"/>
      <w:lvlText w:val=""/>
      <w:lvlJc w:val="left"/>
      <w:pPr>
        <w:tabs>
          <w:tab w:val="num" w:pos="1004"/>
        </w:tabs>
        <w:ind w:left="1004" w:hanging="284"/>
      </w:pPr>
      <w:rPr>
        <w:rFonts w:ascii="Symbol" w:hAnsi="Symbol" w:hint="default"/>
      </w:rPr>
    </w:lvl>
    <w:lvl w:ilvl="1" w:tplc="08160003" w:tentative="1">
      <w:start w:val="1"/>
      <w:numFmt w:val="bullet"/>
      <w:lvlText w:val="o"/>
      <w:lvlJc w:val="left"/>
      <w:pPr>
        <w:tabs>
          <w:tab w:val="num" w:pos="1593"/>
        </w:tabs>
        <w:ind w:left="1593" w:hanging="360"/>
      </w:pPr>
      <w:rPr>
        <w:rFonts w:ascii="Courier New" w:hAnsi="Courier New" w:cs="Courier New" w:hint="default"/>
      </w:rPr>
    </w:lvl>
    <w:lvl w:ilvl="2" w:tplc="08160005" w:tentative="1">
      <w:start w:val="1"/>
      <w:numFmt w:val="bullet"/>
      <w:lvlText w:val=""/>
      <w:lvlJc w:val="left"/>
      <w:pPr>
        <w:tabs>
          <w:tab w:val="num" w:pos="2313"/>
        </w:tabs>
        <w:ind w:left="2313" w:hanging="360"/>
      </w:pPr>
      <w:rPr>
        <w:rFonts w:ascii="Wingdings" w:hAnsi="Wingdings" w:hint="default"/>
      </w:rPr>
    </w:lvl>
    <w:lvl w:ilvl="3" w:tplc="08160001" w:tentative="1">
      <w:start w:val="1"/>
      <w:numFmt w:val="bullet"/>
      <w:lvlText w:val=""/>
      <w:lvlJc w:val="left"/>
      <w:pPr>
        <w:tabs>
          <w:tab w:val="num" w:pos="3033"/>
        </w:tabs>
        <w:ind w:left="3033" w:hanging="360"/>
      </w:pPr>
      <w:rPr>
        <w:rFonts w:ascii="Symbol" w:hAnsi="Symbol" w:hint="default"/>
      </w:rPr>
    </w:lvl>
    <w:lvl w:ilvl="4" w:tplc="08160003" w:tentative="1">
      <w:start w:val="1"/>
      <w:numFmt w:val="bullet"/>
      <w:lvlText w:val="o"/>
      <w:lvlJc w:val="left"/>
      <w:pPr>
        <w:tabs>
          <w:tab w:val="num" w:pos="3753"/>
        </w:tabs>
        <w:ind w:left="3753" w:hanging="360"/>
      </w:pPr>
      <w:rPr>
        <w:rFonts w:ascii="Courier New" w:hAnsi="Courier New" w:cs="Courier New" w:hint="default"/>
      </w:rPr>
    </w:lvl>
    <w:lvl w:ilvl="5" w:tplc="08160005" w:tentative="1">
      <w:start w:val="1"/>
      <w:numFmt w:val="bullet"/>
      <w:lvlText w:val=""/>
      <w:lvlJc w:val="left"/>
      <w:pPr>
        <w:tabs>
          <w:tab w:val="num" w:pos="4473"/>
        </w:tabs>
        <w:ind w:left="4473" w:hanging="360"/>
      </w:pPr>
      <w:rPr>
        <w:rFonts w:ascii="Wingdings" w:hAnsi="Wingdings" w:hint="default"/>
      </w:rPr>
    </w:lvl>
    <w:lvl w:ilvl="6" w:tplc="08160001" w:tentative="1">
      <w:start w:val="1"/>
      <w:numFmt w:val="bullet"/>
      <w:lvlText w:val=""/>
      <w:lvlJc w:val="left"/>
      <w:pPr>
        <w:tabs>
          <w:tab w:val="num" w:pos="5193"/>
        </w:tabs>
        <w:ind w:left="5193" w:hanging="360"/>
      </w:pPr>
      <w:rPr>
        <w:rFonts w:ascii="Symbol" w:hAnsi="Symbol" w:hint="default"/>
      </w:rPr>
    </w:lvl>
    <w:lvl w:ilvl="7" w:tplc="08160003" w:tentative="1">
      <w:start w:val="1"/>
      <w:numFmt w:val="bullet"/>
      <w:lvlText w:val="o"/>
      <w:lvlJc w:val="left"/>
      <w:pPr>
        <w:tabs>
          <w:tab w:val="num" w:pos="5913"/>
        </w:tabs>
        <w:ind w:left="5913" w:hanging="360"/>
      </w:pPr>
      <w:rPr>
        <w:rFonts w:ascii="Courier New" w:hAnsi="Courier New" w:cs="Courier New" w:hint="default"/>
      </w:rPr>
    </w:lvl>
    <w:lvl w:ilvl="8" w:tplc="08160005" w:tentative="1">
      <w:start w:val="1"/>
      <w:numFmt w:val="bullet"/>
      <w:lvlText w:val=""/>
      <w:lvlJc w:val="left"/>
      <w:pPr>
        <w:tabs>
          <w:tab w:val="num" w:pos="6633"/>
        </w:tabs>
        <w:ind w:left="6633" w:hanging="360"/>
      </w:pPr>
      <w:rPr>
        <w:rFonts w:ascii="Wingdings" w:hAnsi="Wingdings" w:hint="default"/>
      </w:rPr>
    </w:lvl>
  </w:abstractNum>
  <w:abstractNum w:abstractNumId="3" w15:restartNumberingAfterBreak="0">
    <w:nsid w:val="04322C7C"/>
    <w:multiLevelType w:val="hybridMultilevel"/>
    <w:tmpl w:val="5AAAB450"/>
    <w:lvl w:ilvl="0" w:tplc="809EBE60">
      <w:start w:val="1"/>
      <w:numFmt w:val="bullet"/>
      <w:lvlText w:val=""/>
      <w:lvlJc w:val="left"/>
      <w:pPr>
        <w:tabs>
          <w:tab w:val="num" w:pos="1004"/>
        </w:tabs>
        <w:ind w:left="1004" w:hanging="284"/>
      </w:pPr>
      <w:rPr>
        <w:rFonts w:ascii="Symbol" w:hAnsi="Symbol" w:hint="default"/>
      </w:rPr>
    </w:lvl>
    <w:lvl w:ilvl="1" w:tplc="08160003">
      <w:start w:val="1"/>
      <w:numFmt w:val="bullet"/>
      <w:lvlText w:val="o"/>
      <w:lvlJc w:val="left"/>
      <w:pPr>
        <w:tabs>
          <w:tab w:val="num" w:pos="1593"/>
        </w:tabs>
        <w:ind w:left="1593" w:hanging="360"/>
      </w:pPr>
      <w:rPr>
        <w:rFonts w:ascii="Courier New" w:hAnsi="Courier New" w:cs="Courier New" w:hint="default"/>
      </w:rPr>
    </w:lvl>
    <w:lvl w:ilvl="2" w:tplc="08160005">
      <w:start w:val="1"/>
      <w:numFmt w:val="bullet"/>
      <w:lvlText w:val=""/>
      <w:lvlJc w:val="left"/>
      <w:pPr>
        <w:tabs>
          <w:tab w:val="num" w:pos="2313"/>
        </w:tabs>
        <w:ind w:left="2313" w:hanging="360"/>
      </w:pPr>
      <w:rPr>
        <w:rFonts w:ascii="Wingdings" w:hAnsi="Wingdings" w:hint="default"/>
      </w:rPr>
    </w:lvl>
    <w:lvl w:ilvl="3" w:tplc="08160001" w:tentative="1">
      <w:start w:val="1"/>
      <w:numFmt w:val="bullet"/>
      <w:lvlText w:val=""/>
      <w:lvlJc w:val="left"/>
      <w:pPr>
        <w:tabs>
          <w:tab w:val="num" w:pos="3033"/>
        </w:tabs>
        <w:ind w:left="3033" w:hanging="360"/>
      </w:pPr>
      <w:rPr>
        <w:rFonts w:ascii="Symbol" w:hAnsi="Symbol" w:hint="default"/>
      </w:rPr>
    </w:lvl>
    <w:lvl w:ilvl="4" w:tplc="08160003" w:tentative="1">
      <w:start w:val="1"/>
      <w:numFmt w:val="bullet"/>
      <w:lvlText w:val="o"/>
      <w:lvlJc w:val="left"/>
      <w:pPr>
        <w:tabs>
          <w:tab w:val="num" w:pos="3753"/>
        </w:tabs>
        <w:ind w:left="3753" w:hanging="360"/>
      </w:pPr>
      <w:rPr>
        <w:rFonts w:ascii="Courier New" w:hAnsi="Courier New" w:cs="Courier New" w:hint="default"/>
      </w:rPr>
    </w:lvl>
    <w:lvl w:ilvl="5" w:tplc="08160005" w:tentative="1">
      <w:start w:val="1"/>
      <w:numFmt w:val="bullet"/>
      <w:lvlText w:val=""/>
      <w:lvlJc w:val="left"/>
      <w:pPr>
        <w:tabs>
          <w:tab w:val="num" w:pos="4473"/>
        </w:tabs>
        <w:ind w:left="4473" w:hanging="360"/>
      </w:pPr>
      <w:rPr>
        <w:rFonts w:ascii="Wingdings" w:hAnsi="Wingdings" w:hint="default"/>
      </w:rPr>
    </w:lvl>
    <w:lvl w:ilvl="6" w:tplc="08160001" w:tentative="1">
      <w:start w:val="1"/>
      <w:numFmt w:val="bullet"/>
      <w:lvlText w:val=""/>
      <w:lvlJc w:val="left"/>
      <w:pPr>
        <w:tabs>
          <w:tab w:val="num" w:pos="5193"/>
        </w:tabs>
        <w:ind w:left="5193" w:hanging="360"/>
      </w:pPr>
      <w:rPr>
        <w:rFonts w:ascii="Symbol" w:hAnsi="Symbol" w:hint="default"/>
      </w:rPr>
    </w:lvl>
    <w:lvl w:ilvl="7" w:tplc="08160003" w:tentative="1">
      <w:start w:val="1"/>
      <w:numFmt w:val="bullet"/>
      <w:lvlText w:val="o"/>
      <w:lvlJc w:val="left"/>
      <w:pPr>
        <w:tabs>
          <w:tab w:val="num" w:pos="5913"/>
        </w:tabs>
        <w:ind w:left="5913" w:hanging="360"/>
      </w:pPr>
      <w:rPr>
        <w:rFonts w:ascii="Courier New" w:hAnsi="Courier New" w:cs="Courier New" w:hint="default"/>
      </w:rPr>
    </w:lvl>
    <w:lvl w:ilvl="8" w:tplc="0816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0B3F1428"/>
    <w:multiLevelType w:val="hybridMultilevel"/>
    <w:tmpl w:val="EE1A174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8A5EAC"/>
    <w:multiLevelType w:val="multilevel"/>
    <w:tmpl w:val="5E6A837E"/>
    <w:lvl w:ilvl="0">
      <w:start w:val="1"/>
      <w:numFmt w:val="bullet"/>
      <w:lvlText w:val=""/>
      <w:lvlJc w:val="left"/>
      <w:pPr>
        <w:tabs>
          <w:tab w:val="num" w:pos="1004"/>
        </w:tabs>
        <w:ind w:left="1004" w:hanging="284"/>
      </w:pPr>
      <w:rPr>
        <w:rFonts w:ascii="Symbol" w:hAnsi="Symbol"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364"/>
        </w:tabs>
        <w:ind w:left="1364" w:hanging="284"/>
      </w:pPr>
      <w:rPr>
        <w:rFonts w:ascii="Symbol" w:hAnsi="Symbol"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C5F4E9E"/>
    <w:multiLevelType w:val="hybridMultilevel"/>
    <w:tmpl w:val="B5007706"/>
    <w:lvl w:ilvl="0" w:tplc="809EBE60">
      <w:start w:val="1"/>
      <w:numFmt w:val="bullet"/>
      <w:lvlText w:val=""/>
      <w:lvlJc w:val="left"/>
      <w:pPr>
        <w:tabs>
          <w:tab w:val="num" w:pos="992"/>
        </w:tabs>
        <w:ind w:left="992" w:hanging="284"/>
      </w:pPr>
      <w:rPr>
        <w:rFonts w:ascii="Symbol" w:hAnsi="Symbol" w:hint="default"/>
      </w:rPr>
    </w:lvl>
    <w:lvl w:ilvl="1" w:tplc="08160003" w:tentative="1">
      <w:start w:val="1"/>
      <w:numFmt w:val="bullet"/>
      <w:lvlText w:val="o"/>
      <w:lvlJc w:val="left"/>
      <w:pPr>
        <w:tabs>
          <w:tab w:val="num" w:pos="1581"/>
        </w:tabs>
        <w:ind w:left="1581" w:hanging="360"/>
      </w:pPr>
      <w:rPr>
        <w:rFonts w:ascii="Courier New" w:hAnsi="Courier New" w:cs="Courier New" w:hint="default"/>
      </w:rPr>
    </w:lvl>
    <w:lvl w:ilvl="2" w:tplc="08160005" w:tentative="1">
      <w:start w:val="1"/>
      <w:numFmt w:val="bullet"/>
      <w:lvlText w:val=""/>
      <w:lvlJc w:val="left"/>
      <w:pPr>
        <w:tabs>
          <w:tab w:val="num" w:pos="2301"/>
        </w:tabs>
        <w:ind w:left="2301" w:hanging="360"/>
      </w:pPr>
      <w:rPr>
        <w:rFonts w:ascii="Wingdings" w:hAnsi="Wingdings" w:hint="default"/>
      </w:rPr>
    </w:lvl>
    <w:lvl w:ilvl="3" w:tplc="08160001" w:tentative="1">
      <w:start w:val="1"/>
      <w:numFmt w:val="bullet"/>
      <w:lvlText w:val=""/>
      <w:lvlJc w:val="left"/>
      <w:pPr>
        <w:tabs>
          <w:tab w:val="num" w:pos="3021"/>
        </w:tabs>
        <w:ind w:left="3021" w:hanging="360"/>
      </w:pPr>
      <w:rPr>
        <w:rFonts w:ascii="Symbol" w:hAnsi="Symbol" w:hint="default"/>
      </w:rPr>
    </w:lvl>
    <w:lvl w:ilvl="4" w:tplc="08160003" w:tentative="1">
      <w:start w:val="1"/>
      <w:numFmt w:val="bullet"/>
      <w:lvlText w:val="o"/>
      <w:lvlJc w:val="left"/>
      <w:pPr>
        <w:tabs>
          <w:tab w:val="num" w:pos="3741"/>
        </w:tabs>
        <w:ind w:left="3741" w:hanging="360"/>
      </w:pPr>
      <w:rPr>
        <w:rFonts w:ascii="Courier New" w:hAnsi="Courier New" w:cs="Courier New" w:hint="default"/>
      </w:rPr>
    </w:lvl>
    <w:lvl w:ilvl="5" w:tplc="08160005" w:tentative="1">
      <w:start w:val="1"/>
      <w:numFmt w:val="bullet"/>
      <w:lvlText w:val=""/>
      <w:lvlJc w:val="left"/>
      <w:pPr>
        <w:tabs>
          <w:tab w:val="num" w:pos="4461"/>
        </w:tabs>
        <w:ind w:left="4461" w:hanging="360"/>
      </w:pPr>
      <w:rPr>
        <w:rFonts w:ascii="Wingdings" w:hAnsi="Wingdings" w:hint="default"/>
      </w:rPr>
    </w:lvl>
    <w:lvl w:ilvl="6" w:tplc="08160001" w:tentative="1">
      <w:start w:val="1"/>
      <w:numFmt w:val="bullet"/>
      <w:lvlText w:val=""/>
      <w:lvlJc w:val="left"/>
      <w:pPr>
        <w:tabs>
          <w:tab w:val="num" w:pos="5181"/>
        </w:tabs>
        <w:ind w:left="5181" w:hanging="360"/>
      </w:pPr>
      <w:rPr>
        <w:rFonts w:ascii="Symbol" w:hAnsi="Symbol" w:hint="default"/>
      </w:rPr>
    </w:lvl>
    <w:lvl w:ilvl="7" w:tplc="08160003" w:tentative="1">
      <w:start w:val="1"/>
      <w:numFmt w:val="bullet"/>
      <w:lvlText w:val="o"/>
      <w:lvlJc w:val="left"/>
      <w:pPr>
        <w:tabs>
          <w:tab w:val="num" w:pos="5901"/>
        </w:tabs>
        <w:ind w:left="5901" w:hanging="360"/>
      </w:pPr>
      <w:rPr>
        <w:rFonts w:ascii="Courier New" w:hAnsi="Courier New" w:cs="Courier New" w:hint="default"/>
      </w:rPr>
    </w:lvl>
    <w:lvl w:ilvl="8" w:tplc="08160005" w:tentative="1">
      <w:start w:val="1"/>
      <w:numFmt w:val="bullet"/>
      <w:lvlText w:val=""/>
      <w:lvlJc w:val="left"/>
      <w:pPr>
        <w:tabs>
          <w:tab w:val="num" w:pos="6621"/>
        </w:tabs>
        <w:ind w:left="6621" w:hanging="360"/>
      </w:pPr>
      <w:rPr>
        <w:rFonts w:ascii="Wingdings" w:hAnsi="Wingdings" w:hint="default"/>
      </w:rPr>
    </w:lvl>
  </w:abstractNum>
  <w:abstractNum w:abstractNumId="7" w15:restartNumberingAfterBreak="0">
    <w:nsid w:val="0D09326A"/>
    <w:multiLevelType w:val="hybridMultilevel"/>
    <w:tmpl w:val="ABDA6BF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4D74FA"/>
    <w:multiLevelType w:val="hybridMultilevel"/>
    <w:tmpl w:val="BD200B2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B0F16"/>
    <w:multiLevelType w:val="multilevel"/>
    <w:tmpl w:val="74845A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3600"/>
        </w:tabs>
        <w:ind w:left="338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3130408"/>
    <w:multiLevelType w:val="hybridMultilevel"/>
    <w:tmpl w:val="925A2DA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B43D1"/>
    <w:multiLevelType w:val="hybridMultilevel"/>
    <w:tmpl w:val="E2E6572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B91D0E"/>
    <w:multiLevelType w:val="hybridMultilevel"/>
    <w:tmpl w:val="CEAAC3F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86680"/>
    <w:multiLevelType w:val="hybridMultilevel"/>
    <w:tmpl w:val="E4F8AFB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412CE1"/>
    <w:multiLevelType w:val="hybridMultilevel"/>
    <w:tmpl w:val="C4243AA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8C5F72"/>
    <w:multiLevelType w:val="hybridMultilevel"/>
    <w:tmpl w:val="AC44185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264948"/>
    <w:multiLevelType w:val="multilevel"/>
    <w:tmpl w:val="319EC18C"/>
    <w:lvl w:ilvl="0">
      <w:start w:val="1"/>
      <w:numFmt w:val="bullet"/>
      <w:lvlText w:val=""/>
      <w:lvlJc w:val="left"/>
      <w:pPr>
        <w:tabs>
          <w:tab w:val="num" w:pos="851"/>
        </w:tabs>
        <w:ind w:left="851" w:hanging="284"/>
      </w:pPr>
      <w:rPr>
        <w:rFonts w:ascii="Symbol" w:hAnsi="Symbol" w:hint="default"/>
      </w:rPr>
    </w:lvl>
    <w:lvl w:ilvl="1">
      <w:start w:val="9"/>
      <w:numFmt w:val="decimal"/>
      <w:lvlText w:val="%1.%2."/>
      <w:lvlJc w:val="left"/>
      <w:pPr>
        <w:tabs>
          <w:tab w:val="num" w:pos="1059"/>
        </w:tabs>
        <w:ind w:left="1059" w:hanging="70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17" w15:restartNumberingAfterBreak="0">
    <w:nsid w:val="2F1E4740"/>
    <w:multiLevelType w:val="hybridMultilevel"/>
    <w:tmpl w:val="70D29DD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7D7FD2"/>
    <w:multiLevelType w:val="hybridMultilevel"/>
    <w:tmpl w:val="E0C2F78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F746F"/>
    <w:multiLevelType w:val="hybridMultilevel"/>
    <w:tmpl w:val="45A8C2AC"/>
    <w:lvl w:ilvl="0" w:tplc="CA76AA52">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0777BC"/>
    <w:multiLevelType w:val="hybridMultilevel"/>
    <w:tmpl w:val="6264230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C66F06"/>
    <w:multiLevelType w:val="hybridMultilevel"/>
    <w:tmpl w:val="0C7656E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50AD4"/>
    <w:multiLevelType w:val="hybridMultilevel"/>
    <w:tmpl w:val="49FCBA14"/>
    <w:lvl w:ilvl="0" w:tplc="809EBE60">
      <w:start w:val="1"/>
      <w:numFmt w:val="bullet"/>
      <w:lvlText w:val=""/>
      <w:lvlJc w:val="left"/>
      <w:pPr>
        <w:tabs>
          <w:tab w:val="num" w:pos="992"/>
        </w:tabs>
        <w:ind w:left="992" w:hanging="284"/>
      </w:pPr>
      <w:rPr>
        <w:rFonts w:ascii="Symbol" w:hAnsi="Symbol" w:hint="default"/>
      </w:rPr>
    </w:lvl>
    <w:lvl w:ilvl="1" w:tplc="5A444DA0">
      <w:start w:val="1"/>
      <w:numFmt w:val="lowerLetter"/>
      <w:lvlText w:val="%2)"/>
      <w:lvlJc w:val="left"/>
      <w:pPr>
        <w:tabs>
          <w:tab w:val="num" w:pos="720"/>
        </w:tabs>
        <w:ind w:left="720" w:hanging="360"/>
      </w:pPr>
      <w:rPr>
        <w:rFonts w:hint="default"/>
      </w:rPr>
    </w:lvl>
    <w:lvl w:ilvl="2" w:tplc="0816001B">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40D907C1"/>
    <w:multiLevelType w:val="hybridMultilevel"/>
    <w:tmpl w:val="5C0E1B1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5D7FA2"/>
    <w:multiLevelType w:val="hybridMultilevel"/>
    <w:tmpl w:val="F7C2637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471AF"/>
    <w:multiLevelType w:val="hybridMultilevel"/>
    <w:tmpl w:val="45D6AC4E"/>
    <w:lvl w:ilvl="0" w:tplc="809EBE60">
      <w:start w:val="1"/>
      <w:numFmt w:val="bullet"/>
      <w:lvlText w:val=""/>
      <w:lvlJc w:val="left"/>
      <w:pPr>
        <w:tabs>
          <w:tab w:val="num" w:pos="992"/>
        </w:tabs>
        <w:ind w:left="992" w:hanging="284"/>
      </w:pPr>
      <w:rPr>
        <w:rFonts w:ascii="Symbol" w:hAnsi="Symbol" w:hint="default"/>
      </w:rPr>
    </w:lvl>
    <w:lvl w:ilvl="1" w:tplc="08160019" w:tentative="1">
      <w:start w:val="1"/>
      <w:numFmt w:val="lowerLetter"/>
      <w:lvlText w:val="%2."/>
      <w:lvlJc w:val="left"/>
      <w:pPr>
        <w:tabs>
          <w:tab w:val="num" w:pos="1788"/>
        </w:tabs>
        <w:ind w:left="1788" w:hanging="360"/>
      </w:pPr>
    </w:lvl>
    <w:lvl w:ilvl="2" w:tplc="0816001B" w:tentative="1">
      <w:start w:val="1"/>
      <w:numFmt w:val="lowerRoman"/>
      <w:lvlText w:val="%3."/>
      <w:lvlJc w:val="right"/>
      <w:pPr>
        <w:tabs>
          <w:tab w:val="num" w:pos="2508"/>
        </w:tabs>
        <w:ind w:left="2508" w:hanging="180"/>
      </w:pPr>
    </w:lvl>
    <w:lvl w:ilvl="3" w:tplc="0816000F" w:tentative="1">
      <w:start w:val="1"/>
      <w:numFmt w:val="decimal"/>
      <w:lvlText w:val="%4."/>
      <w:lvlJc w:val="left"/>
      <w:pPr>
        <w:tabs>
          <w:tab w:val="num" w:pos="3228"/>
        </w:tabs>
        <w:ind w:left="3228" w:hanging="360"/>
      </w:pPr>
    </w:lvl>
    <w:lvl w:ilvl="4" w:tplc="08160019" w:tentative="1">
      <w:start w:val="1"/>
      <w:numFmt w:val="lowerLetter"/>
      <w:lvlText w:val="%5."/>
      <w:lvlJc w:val="left"/>
      <w:pPr>
        <w:tabs>
          <w:tab w:val="num" w:pos="3948"/>
        </w:tabs>
        <w:ind w:left="3948" w:hanging="360"/>
      </w:pPr>
    </w:lvl>
    <w:lvl w:ilvl="5" w:tplc="0816001B" w:tentative="1">
      <w:start w:val="1"/>
      <w:numFmt w:val="lowerRoman"/>
      <w:lvlText w:val="%6."/>
      <w:lvlJc w:val="right"/>
      <w:pPr>
        <w:tabs>
          <w:tab w:val="num" w:pos="4668"/>
        </w:tabs>
        <w:ind w:left="4668" w:hanging="180"/>
      </w:pPr>
    </w:lvl>
    <w:lvl w:ilvl="6" w:tplc="0816000F" w:tentative="1">
      <w:start w:val="1"/>
      <w:numFmt w:val="decimal"/>
      <w:lvlText w:val="%7."/>
      <w:lvlJc w:val="left"/>
      <w:pPr>
        <w:tabs>
          <w:tab w:val="num" w:pos="5388"/>
        </w:tabs>
        <w:ind w:left="5388" w:hanging="360"/>
      </w:pPr>
    </w:lvl>
    <w:lvl w:ilvl="7" w:tplc="08160019" w:tentative="1">
      <w:start w:val="1"/>
      <w:numFmt w:val="lowerLetter"/>
      <w:lvlText w:val="%8."/>
      <w:lvlJc w:val="left"/>
      <w:pPr>
        <w:tabs>
          <w:tab w:val="num" w:pos="6108"/>
        </w:tabs>
        <w:ind w:left="6108" w:hanging="360"/>
      </w:pPr>
    </w:lvl>
    <w:lvl w:ilvl="8" w:tplc="0816001B" w:tentative="1">
      <w:start w:val="1"/>
      <w:numFmt w:val="lowerRoman"/>
      <w:lvlText w:val="%9."/>
      <w:lvlJc w:val="right"/>
      <w:pPr>
        <w:tabs>
          <w:tab w:val="num" w:pos="6828"/>
        </w:tabs>
        <w:ind w:left="6828" w:hanging="180"/>
      </w:pPr>
    </w:lvl>
  </w:abstractNum>
  <w:abstractNum w:abstractNumId="26" w15:restartNumberingAfterBreak="0">
    <w:nsid w:val="46BF3E66"/>
    <w:multiLevelType w:val="hybridMultilevel"/>
    <w:tmpl w:val="0464B85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95FCE"/>
    <w:multiLevelType w:val="hybridMultilevel"/>
    <w:tmpl w:val="777AEB72"/>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0E259D"/>
    <w:multiLevelType w:val="hybridMultilevel"/>
    <w:tmpl w:val="4B22AB5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914457"/>
    <w:multiLevelType w:val="multilevel"/>
    <w:tmpl w:val="235E34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bullet"/>
      <w:lvlText w:val=""/>
      <w:lvlJc w:val="left"/>
      <w:pPr>
        <w:tabs>
          <w:tab w:val="num" w:pos="1364"/>
        </w:tabs>
        <w:ind w:left="1364" w:hanging="284"/>
      </w:pPr>
      <w:rPr>
        <w:rFonts w:ascii="Symbol" w:hAnsi="Symbol"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4BC804F6"/>
    <w:multiLevelType w:val="hybridMultilevel"/>
    <w:tmpl w:val="DE60B688"/>
    <w:lvl w:ilvl="0" w:tplc="809EBE60">
      <w:start w:val="1"/>
      <w:numFmt w:val="bullet"/>
      <w:lvlText w:val=""/>
      <w:lvlJc w:val="left"/>
      <w:pPr>
        <w:tabs>
          <w:tab w:val="num" w:pos="568"/>
        </w:tabs>
        <w:ind w:left="568" w:hanging="284"/>
      </w:pPr>
      <w:rPr>
        <w:rFonts w:ascii="Symbol" w:hAnsi="Symbol" w:hint="default"/>
      </w:rPr>
    </w:lvl>
    <w:lvl w:ilvl="1" w:tplc="08160003" w:tentative="1">
      <w:start w:val="1"/>
      <w:numFmt w:val="bullet"/>
      <w:lvlText w:val="o"/>
      <w:lvlJc w:val="left"/>
      <w:pPr>
        <w:tabs>
          <w:tab w:val="num" w:pos="1157"/>
        </w:tabs>
        <w:ind w:left="1157" w:hanging="360"/>
      </w:pPr>
      <w:rPr>
        <w:rFonts w:ascii="Courier New" w:hAnsi="Courier New" w:cs="Courier New" w:hint="default"/>
      </w:rPr>
    </w:lvl>
    <w:lvl w:ilvl="2" w:tplc="08160005" w:tentative="1">
      <w:start w:val="1"/>
      <w:numFmt w:val="bullet"/>
      <w:lvlText w:val=""/>
      <w:lvlJc w:val="left"/>
      <w:pPr>
        <w:tabs>
          <w:tab w:val="num" w:pos="1877"/>
        </w:tabs>
        <w:ind w:left="1877" w:hanging="360"/>
      </w:pPr>
      <w:rPr>
        <w:rFonts w:ascii="Wingdings" w:hAnsi="Wingdings" w:hint="default"/>
      </w:rPr>
    </w:lvl>
    <w:lvl w:ilvl="3" w:tplc="08160001" w:tentative="1">
      <w:start w:val="1"/>
      <w:numFmt w:val="bullet"/>
      <w:lvlText w:val=""/>
      <w:lvlJc w:val="left"/>
      <w:pPr>
        <w:tabs>
          <w:tab w:val="num" w:pos="2597"/>
        </w:tabs>
        <w:ind w:left="2597" w:hanging="360"/>
      </w:pPr>
      <w:rPr>
        <w:rFonts w:ascii="Symbol" w:hAnsi="Symbol" w:hint="default"/>
      </w:rPr>
    </w:lvl>
    <w:lvl w:ilvl="4" w:tplc="08160003" w:tentative="1">
      <w:start w:val="1"/>
      <w:numFmt w:val="bullet"/>
      <w:lvlText w:val="o"/>
      <w:lvlJc w:val="left"/>
      <w:pPr>
        <w:tabs>
          <w:tab w:val="num" w:pos="3317"/>
        </w:tabs>
        <w:ind w:left="3317" w:hanging="360"/>
      </w:pPr>
      <w:rPr>
        <w:rFonts w:ascii="Courier New" w:hAnsi="Courier New" w:cs="Courier New" w:hint="default"/>
      </w:rPr>
    </w:lvl>
    <w:lvl w:ilvl="5" w:tplc="08160005" w:tentative="1">
      <w:start w:val="1"/>
      <w:numFmt w:val="bullet"/>
      <w:lvlText w:val=""/>
      <w:lvlJc w:val="left"/>
      <w:pPr>
        <w:tabs>
          <w:tab w:val="num" w:pos="4037"/>
        </w:tabs>
        <w:ind w:left="4037" w:hanging="360"/>
      </w:pPr>
      <w:rPr>
        <w:rFonts w:ascii="Wingdings" w:hAnsi="Wingdings" w:hint="default"/>
      </w:rPr>
    </w:lvl>
    <w:lvl w:ilvl="6" w:tplc="08160001" w:tentative="1">
      <w:start w:val="1"/>
      <w:numFmt w:val="bullet"/>
      <w:lvlText w:val=""/>
      <w:lvlJc w:val="left"/>
      <w:pPr>
        <w:tabs>
          <w:tab w:val="num" w:pos="4757"/>
        </w:tabs>
        <w:ind w:left="4757" w:hanging="360"/>
      </w:pPr>
      <w:rPr>
        <w:rFonts w:ascii="Symbol" w:hAnsi="Symbol" w:hint="default"/>
      </w:rPr>
    </w:lvl>
    <w:lvl w:ilvl="7" w:tplc="08160003" w:tentative="1">
      <w:start w:val="1"/>
      <w:numFmt w:val="bullet"/>
      <w:lvlText w:val="o"/>
      <w:lvlJc w:val="left"/>
      <w:pPr>
        <w:tabs>
          <w:tab w:val="num" w:pos="5477"/>
        </w:tabs>
        <w:ind w:left="5477" w:hanging="360"/>
      </w:pPr>
      <w:rPr>
        <w:rFonts w:ascii="Courier New" w:hAnsi="Courier New" w:cs="Courier New" w:hint="default"/>
      </w:rPr>
    </w:lvl>
    <w:lvl w:ilvl="8" w:tplc="08160005" w:tentative="1">
      <w:start w:val="1"/>
      <w:numFmt w:val="bullet"/>
      <w:lvlText w:val=""/>
      <w:lvlJc w:val="left"/>
      <w:pPr>
        <w:tabs>
          <w:tab w:val="num" w:pos="6197"/>
        </w:tabs>
        <w:ind w:left="6197" w:hanging="360"/>
      </w:pPr>
      <w:rPr>
        <w:rFonts w:ascii="Wingdings" w:hAnsi="Wingdings" w:hint="default"/>
      </w:rPr>
    </w:lvl>
  </w:abstractNum>
  <w:abstractNum w:abstractNumId="31" w15:restartNumberingAfterBreak="0">
    <w:nsid w:val="4E2B0B53"/>
    <w:multiLevelType w:val="hybridMultilevel"/>
    <w:tmpl w:val="4A7E56E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FA4C3F"/>
    <w:multiLevelType w:val="hybridMultilevel"/>
    <w:tmpl w:val="645EEBC2"/>
    <w:lvl w:ilvl="0" w:tplc="5A444DA0">
      <w:start w:val="1"/>
      <w:numFmt w:val="lowerLetter"/>
      <w:lvlText w:val="%1)"/>
      <w:lvlJc w:val="left"/>
      <w:pPr>
        <w:tabs>
          <w:tab w:val="num" w:pos="720"/>
        </w:tabs>
        <w:ind w:left="720" w:hanging="360"/>
      </w:pPr>
      <w:rPr>
        <w:rFonts w:hint="default"/>
      </w:rPr>
    </w:lvl>
    <w:lvl w:ilvl="1" w:tplc="5A444DA0">
      <w:start w:val="1"/>
      <w:numFmt w:val="lowerLetter"/>
      <w:lvlText w:val="%2)"/>
      <w:lvlJc w:val="left"/>
      <w:pPr>
        <w:tabs>
          <w:tab w:val="num" w:pos="720"/>
        </w:tabs>
        <w:ind w:left="720" w:hanging="360"/>
      </w:pPr>
      <w:rPr>
        <w:rFonts w:hint="default"/>
      </w:rPr>
    </w:lvl>
    <w:lvl w:ilvl="2" w:tplc="0816001B">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15:restartNumberingAfterBreak="0">
    <w:nsid w:val="562A6260"/>
    <w:multiLevelType w:val="hybridMultilevel"/>
    <w:tmpl w:val="D0F8596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BC7FF1"/>
    <w:multiLevelType w:val="hybridMultilevel"/>
    <w:tmpl w:val="51686616"/>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E7633C"/>
    <w:multiLevelType w:val="hybridMultilevel"/>
    <w:tmpl w:val="6FC073D4"/>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F50038"/>
    <w:multiLevelType w:val="multilevel"/>
    <w:tmpl w:val="4B266B1E"/>
    <w:lvl w:ilvl="0">
      <w:start w:val="1"/>
      <w:numFmt w:val="bullet"/>
      <w:lvlText w:val=""/>
      <w:lvlJc w:val="left"/>
      <w:pPr>
        <w:tabs>
          <w:tab w:val="num" w:pos="851"/>
        </w:tabs>
        <w:ind w:left="851" w:hanging="284"/>
      </w:pPr>
      <w:rPr>
        <w:rFonts w:ascii="Symbol" w:hAnsi="Symbol" w:hint="default"/>
      </w:rPr>
    </w:lvl>
    <w:lvl w:ilvl="1">
      <w:start w:val="9"/>
      <w:numFmt w:val="decimal"/>
      <w:lvlText w:val="%1.%2."/>
      <w:lvlJc w:val="left"/>
      <w:pPr>
        <w:tabs>
          <w:tab w:val="num" w:pos="1059"/>
        </w:tabs>
        <w:ind w:left="1059" w:hanging="70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7" w15:restartNumberingAfterBreak="0">
    <w:nsid w:val="66410893"/>
    <w:multiLevelType w:val="hybridMultilevel"/>
    <w:tmpl w:val="0892424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BC7C29"/>
    <w:multiLevelType w:val="hybridMultilevel"/>
    <w:tmpl w:val="51521DD0"/>
    <w:lvl w:ilvl="0" w:tplc="5A444DA0">
      <w:start w:val="1"/>
      <w:numFmt w:val="lowerLetter"/>
      <w:lvlText w:val="%1)"/>
      <w:lvlJc w:val="left"/>
      <w:pPr>
        <w:tabs>
          <w:tab w:val="num" w:pos="720"/>
        </w:tabs>
        <w:ind w:left="720" w:hanging="360"/>
      </w:pPr>
      <w:rPr>
        <w:rFonts w:hint="default"/>
      </w:rPr>
    </w:lvl>
    <w:lvl w:ilvl="1" w:tplc="809EBE60">
      <w:start w:val="1"/>
      <w:numFmt w:val="bullet"/>
      <w:lvlText w:val=""/>
      <w:lvlJc w:val="left"/>
      <w:pPr>
        <w:tabs>
          <w:tab w:val="num" w:pos="1364"/>
        </w:tabs>
        <w:ind w:left="1364" w:hanging="284"/>
      </w:pPr>
      <w:rPr>
        <w:rFonts w:ascii="Symbol" w:hAnsi="Symbol" w:hint="default"/>
      </w:r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9" w15:restartNumberingAfterBreak="0">
    <w:nsid w:val="71F51D21"/>
    <w:multiLevelType w:val="hybridMultilevel"/>
    <w:tmpl w:val="64F20ACC"/>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0B189E"/>
    <w:multiLevelType w:val="hybridMultilevel"/>
    <w:tmpl w:val="7D165644"/>
    <w:lvl w:ilvl="0" w:tplc="5A444DA0">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1" w15:restartNumberingAfterBreak="0">
    <w:nsid w:val="758A0173"/>
    <w:multiLevelType w:val="hybridMultilevel"/>
    <w:tmpl w:val="6C4C18F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E2405E"/>
    <w:multiLevelType w:val="hybridMultilevel"/>
    <w:tmpl w:val="3D4A8D34"/>
    <w:lvl w:ilvl="0" w:tplc="809EBE60">
      <w:start w:val="1"/>
      <w:numFmt w:val="bullet"/>
      <w:lvlText w:val=""/>
      <w:lvlJc w:val="left"/>
      <w:pPr>
        <w:tabs>
          <w:tab w:val="num" w:pos="992"/>
        </w:tabs>
        <w:ind w:left="992" w:hanging="284"/>
      </w:pPr>
      <w:rPr>
        <w:rFonts w:ascii="Symbol" w:hAnsi="Symbol" w:hint="default"/>
      </w:rPr>
    </w:lvl>
    <w:lvl w:ilvl="1" w:tplc="08160003" w:tentative="1">
      <w:start w:val="1"/>
      <w:numFmt w:val="bullet"/>
      <w:lvlText w:val="o"/>
      <w:lvlJc w:val="left"/>
      <w:pPr>
        <w:tabs>
          <w:tab w:val="num" w:pos="1581"/>
        </w:tabs>
        <w:ind w:left="1581" w:hanging="360"/>
      </w:pPr>
      <w:rPr>
        <w:rFonts w:ascii="Courier New" w:hAnsi="Courier New" w:cs="Courier New" w:hint="default"/>
      </w:rPr>
    </w:lvl>
    <w:lvl w:ilvl="2" w:tplc="08160005" w:tentative="1">
      <w:start w:val="1"/>
      <w:numFmt w:val="bullet"/>
      <w:lvlText w:val=""/>
      <w:lvlJc w:val="left"/>
      <w:pPr>
        <w:tabs>
          <w:tab w:val="num" w:pos="2301"/>
        </w:tabs>
        <w:ind w:left="2301" w:hanging="360"/>
      </w:pPr>
      <w:rPr>
        <w:rFonts w:ascii="Wingdings" w:hAnsi="Wingdings" w:hint="default"/>
      </w:rPr>
    </w:lvl>
    <w:lvl w:ilvl="3" w:tplc="08160001" w:tentative="1">
      <w:start w:val="1"/>
      <w:numFmt w:val="bullet"/>
      <w:lvlText w:val=""/>
      <w:lvlJc w:val="left"/>
      <w:pPr>
        <w:tabs>
          <w:tab w:val="num" w:pos="3021"/>
        </w:tabs>
        <w:ind w:left="3021" w:hanging="360"/>
      </w:pPr>
      <w:rPr>
        <w:rFonts w:ascii="Symbol" w:hAnsi="Symbol" w:hint="default"/>
      </w:rPr>
    </w:lvl>
    <w:lvl w:ilvl="4" w:tplc="08160003" w:tentative="1">
      <w:start w:val="1"/>
      <w:numFmt w:val="bullet"/>
      <w:lvlText w:val="o"/>
      <w:lvlJc w:val="left"/>
      <w:pPr>
        <w:tabs>
          <w:tab w:val="num" w:pos="3741"/>
        </w:tabs>
        <w:ind w:left="3741" w:hanging="360"/>
      </w:pPr>
      <w:rPr>
        <w:rFonts w:ascii="Courier New" w:hAnsi="Courier New" w:cs="Courier New" w:hint="default"/>
      </w:rPr>
    </w:lvl>
    <w:lvl w:ilvl="5" w:tplc="08160005" w:tentative="1">
      <w:start w:val="1"/>
      <w:numFmt w:val="bullet"/>
      <w:lvlText w:val=""/>
      <w:lvlJc w:val="left"/>
      <w:pPr>
        <w:tabs>
          <w:tab w:val="num" w:pos="4461"/>
        </w:tabs>
        <w:ind w:left="4461" w:hanging="360"/>
      </w:pPr>
      <w:rPr>
        <w:rFonts w:ascii="Wingdings" w:hAnsi="Wingdings" w:hint="default"/>
      </w:rPr>
    </w:lvl>
    <w:lvl w:ilvl="6" w:tplc="08160001" w:tentative="1">
      <w:start w:val="1"/>
      <w:numFmt w:val="bullet"/>
      <w:lvlText w:val=""/>
      <w:lvlJc w:val="left"/>
      <w:pPr>
        <w:tabs>
          <w:tab w:val="num" w:pos="5181"/>
        </w:tabs>
        <w:ind w:left="5181" w:hanging="360"/>
      </w:pPr>
      <w:rPr>
        <w:rFonts w:ascii="Symbol" w:hAnsi="Symbol" w:hint="default"/>
      </w:rPr>
    </w:lvl>
    <w:lvl w:ilvl="7" w:tplc="08160003" w:tentative="1">
      <w:start w:val="1"/>
      <w:numFmt w:val="bullet"/>
      <w:lvlText w:val="o"/>
      <w:lvlJc w:val="left"/>
      <w:pPr>
        <w:tabs>
          <w:tab w:val="num" w:pos="5901"/>
        </w:tabs>
        <w:ind w:left="5901" w:hanging="360"/>
      </w:pPr>
      <w:rPr>
        <w:rFonts w:ascii="Courier New" w:hAnsi="Courier New" w:cs="Courier New" w:hint="default"/>
      </w:rPr>
    </w:lvl>
    <w:lvl w:ilvl="8" w:tplc="08160005" w:tentative="1">
      <w:start w:val="1"/>
      <w:numFmt w:val="bullet"/>
      <w:lvlText w:val=""/>
      <w:lvlJc w:val="left"/>
      <w:pPr>
        <w:tabs>
          <w:tab w:val="num" w:pos="6621"/>
        </w:tabs>
        <w:ind w:left="6621" w:hanging="360"/>
      </w:pPr>
      <w:rPr>
        <w:rFonts w:ascii="Wingdings" w:hAnsi="Wingdings" w:hint="default"/>
      </w:rPr>
    </w:lvl>
  </w:abstractNum>
  <w:abstractNum w:abstractNumId="43" w15:restartNumberingAfterBreak="0">
    <w:nsid w:val="7A543D81"/>
    <w:multiLevelType w:val="hybridMultilevel"/>
    <w:tmpl w:val="C720C0EE"/>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D3112A"/>
    <w:multiLevelType w:val="hybridMultilevel"/>
    <w:tmpl w:val="337C7C0A"/>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805535"/>
    <w:multiLevelType w:val="hybridMultilevel"/>
    <w:tmpl w:val="4BCA19E8"/>
    <w:lvl w:ilvl="0" w:tplc="809EBE60">
      <w:start w:val="1"/>
      <w:numFmt w:val="bullet"/>
      <w:lvlText w:val=""/>
      <w:lvlJc w:val="left"/>
      <w:pPr>
        <w:tabs>
          <w:tab w:val="num" w:pos="851"/>
        </w:tabs>
        <w:ind w:left="851" w:hanging="284"/>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16cid:durableId="380402536">
    <w:abstractNumId w:val="1"/>
  </w:num>
  <w:num w:numId="2" w16cid:durableId="658583719">
    <w:abstractNumId w:val="40"/>
  </w:num>
  <w:num w:numId="3" w16cid:durableId="854155971">
    <w:abstractNumId w:val="32"/>
  </w:num>
  <w:num w:numId="4" w16cid:durableId="763189325">
    <w:abstractNumId w:val="6"/>
  </w:num>
  <w:num w:numId="5" w16cid:durableId="950670989">
    <w:abstractNumId w:val="3"/>
  </w:num>
  <w:num w:numId="6" w16cid:durableId="1117258425">
    <w:abstractNumId w:val="42"/>
  </w:num>
  <w:num w:numId="7" w16cid:durableId="810484638">
    <w:abstractNumId w:val="22"/>
  </w:num>
  <w:num w:numId="8" w16cid:durableId="2060127312">
    <w:abstractNumId w:val="8"/>
  </w:num>
  <w:num w:numId="9" w16cid:durableId="333342870">
    <w:abstractNumId w:val="16"/>
  </w:num>
  <w:num w:numId="10" w16cid:durableId="369380577">
    <w:abstractNumId w:val="33"/>
  </w:num>
  <w:num w:numId="11" w16cid:durableId="652024890">
    <w:abstractNumId w:val="9"/>
  </w:num>
  <w:num w:numId="12" w16cid:durableId="196159831">
    <w:abstractNumId w:val="45"/>
  </w:num>
  <w:num w:numId="13" w16cid:durableId="948316383">
    <w:abstractNumId w:val="36"/>
  </w:num>
  <w:num w:numId="14" w16cid:durableId="641349901">
    <w:abstractNumId w:val="44"/>
  </w:num>
  <w:num w:numId="15" w16cid:durableId="1740782279">
    <w:abstractNumId w:val="12"/>
  </w:num>
  <w:num w:numId="16" w16cid:durableId="534852210">
    <w:abstractNumId w:val="35"/>
  </w:num>
  <w:num w:numId="17" w16cid:durableId="2005890301">
    <w:abstractNumId w:val="20"/>
  </w:num>
  <w:num w:numId="18" w16cid:durableId="1456605605">
    <w:abstractNumId w:val="14"/>
  </w:num>
  <w:num w:numId="19" w16cid:durableId="690255310">
    <w:abstractNumId w:val="38"/>
  </w:num>
  <w:num w:numId="20" w16cid:durableId="607742182">
    <w:abstractNumId w:val="25"/>
  </w:num>
  <w:num w:numId="21" w16cid:durableId="263611385">
    <w:abstractNumId w:val="2"/>
  </w:num>
  <w:num w:numId="22" w16cid:durableId="226262599">
    <w:abstractNumId w:val="37"/>
  </w:num>
  <w:num w:numId="23" w16cid:durableId="811294797">
    <w:abstractNumId w:val="26"/>
  </w:num>
  <w:num w:numId="24" w16cid:durableId="804007198">
    <w:abstractNumId w:val="30"/>
  </w:num>
  <w:num w:numId="25" w16cid:durableId="11225020">
    <w:abstractNumId w:val="29"/>
  </w:num>
  <w:num w:numId="26" w16cid:durableId="1097479473">
    <w:abstractNumId w:val="5"/>
  </w:num>
  <w:num w:numId="27" w16cid:durableId="1234663299">
    <w:abstractNumId w:val="43"/>
  </w:num>
  <w:num w:numId="28" w16cid:durableId="980815235">
    <w:abstractNumId w:val="7"/>
  </w:num>
  <w:num w:numId="29" w16cid:durableId="473567406">
    <w:abstractNumId w:val="17"/>
  </w:num>
  <w:num w:numId="30" w16cid:durableId="454254363">
    <w:abstractNumId w:val="28"/>
  </w:num>
  <w:num w:numId="31" w16cid:durableId="1204060036">
    <w:abstractNumId w:val="11"/>
  </w:num>
  <w:num w:numId="32" w16cid:durableId="1321082529">
    <w:abstractNumId w:val="24"/>
  </w:num>
  <w:num w:numId="33" w16cid:durableId="797332405">
    <w:abstractNumId w:val="23"/>
  </w:num>
  <w:num w:numId="34" w16cid:durableId="401295945">
    <w:abstractNumId w:val="18"/>
  </w:num>
  <w:num w:numId="35" w16cid:durableId="640698364">
    <w:abstractNumId w:val="10"/>
  </w:num>
  <w:num w:numId="36" w16cid:durableId="1415279330">
    <w:abstractNumId w:val="4"/>
  </w:num>
  <w:num w:numId="37" w16cid:durableId="512652604">
    <w:abstractNumId w:val="34"/>
  </w:num>
  <w:num w:numId="38" w16cid:durableId="1090808550">
    <w:abstractNumId w:val="39"/>
  </w:num>
  <w:num w:numId="39" w16cid:durableId="1015500057">
    <w:abstractNumId w:val="27"/>
  </w:num>
  <w:num w:numId="40" w16cid:durableId="1801073112">
    <w:abstractNumId w:val="21"/>
  </w:num>
  <w:num w:numId="41" w16cid:durableId="1767387579">
    <w:abstractNumId w:val="19"/>
  </w:num>
  <w:num w:numId="42" w16cid:durableId="443110539">
    <w:abstractNumId w:val="31"/>
  </w:num>
  <w:num w:numId="43" w16cid:durableId="342972253">
    <w:abstractNumId w:val="41"/>
  </w:num>
  <w:num w:numId="44" w16cid:durableId="1175069617">
    <w:abstractNumId w:val="0"/>
  </w:num>
  <w:num w:numId="45" w16cid:durableId="1670403190">
    <w:abstractNumId w:val="15"/>
  </w:num>
  <w:num w:numId="46" w16cid:durableId="1746297454">
    <w:abstractNumId w:val="13"/>
  </w:num>
  <w:num w:numId="47" w16cid:durableId="1696342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18989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36966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activeWritingStyle w:appName="MSWord" w:lang="es-ES" w:vendorID="64" w:dllVersion="0"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67"/>
    <w:rsid w:val="0000587C"/>
    <w:rsid w:val="00006B64"/>
    <w:rsid w:val="0001366A"/>
    <w:rsid w:val="00020D58"/>
    <w:rsid w:val="00022080"/>
    <w:rsid w:val="00023080"/>
    <w:rsid w:val="00026023"/>
    <w:rsid w:val="000371FA"/>
    <w:rsid w:val="00040AD1"/>
    <w:rsid w:val="00047A69"/>
    <w:rsid w:val="00055E2C"/>
    <w:rsid w:val="00062B83"/>
    <w:rsid w:val="00065B4E"/>
    <w:rsid w:val="0006687E"/>
    <w:rsid w:val="0006793D"/>
    <w:rsid w:val="000703E8"/>
    <w:rsid w:val="00074684"/>
    <w:rsid w:val="00074C20"/>
    <w:rsid w:val="00074E17"/>
    <w:rsid w:val="000750DC"/>
    <w:rsid w:val="00084A2B"/>
    <w:rsid w:val="0009350C"/>
    <w:rsid w:val="000A4432"/>
    <w:rsid w:val="000A759A"/>
    <w:rsid w:val="000C5A7F"/>
    <w:rsid w:val="000C67D2"/>
    <w:rsid w:val="000C7B94"/>
    <w:rsid w:val="000E7509"/>
    <w:rsid w:val="000E78BB"/>
    <w:rsid w:val="000F157C"/>
    <w:rsid w:val="00105FA8"/>
    <w:rsid w:val="001075E6"/>
    <w:rsid w:val="00107A6D"/>
    <w:rsid w:val="00110C2F"/>
    <w:rsid w:val="00111B17"/>
    <w:rsid w:val="001135BD"/>
    <w:rsid w:val="00115582"/>
    <w:rsid w:val="00117635"/>
    <w:rsid w:val="00121108"/>
    <w:rsid w:val="00130F8B"/>
    <w:rsid w:val="00136CA7"/>
    <w:rsid w:val="00145E2E"/>
    <w:rsid w:val="001541DC"/>
    <w:rsid w:val="0016022D"/>
    <w:rsid w:val="00166A80"/>
    <w:rsid w:val="00171DD9"/>
    <w:rsid w:val="00173425"/>
    <w:rsid w:val="00183F70"/>
    <w:rsid w:val="00185C8B"/>
    <w:rsid w:val="00190C64"/>
    <w:rsid w:val="0019544D"/>
    <w:rsid w:val="001B0AF1"/>
    <w:rsid w:val="001B2AA4"/>
    <w:rsid w:val="001D2447"/>
    <w:rsid w:val="001D3EAA"/>
    <w:rsid w:val="001D52FB"/>
    <w:rsid w:val="001E3D1B"/>
    <w:rsid w:val="001E52D8"/>
    <w:rsid w:val="001F2525"/>
    <w:rsid w:val="001F3032"/>
    <w:rsid w:val="00211C18"/>
    <w:rsid w:val="002121CD"/>
    <w:rsid w:val="0021569A"/>
    <w:rsid w:val="00217A17"/>
    <w:rsid w:val="002205FE"/>
    <w:rsid w:val="00221C71"/>
    <w:rsid w:val="00224F32"/>
    <w:rsid w:val="00226957"/>
    <w:rsid w:val="00230D22"/>
    <w:rsid w:val="00230FFF"/>
    <w:rsid w:val="00235C9A"/>
    <w:rsid w:val="00242941"/>
    <w:rsid w:val="0025005E"/>
    <w:rsid w:val="002532E3"/>
    <w:rsid w:val="0025761B"/>
    <w:rsid w:val="00257BC5"/>
    <w:rsid w:val="00260921"/>
    <w:rsid w:val="002610D6"/>
    <w:rsid w:val="00262242"/>
    <w:rsid w:val="00267C01"/>
    <w:rsid w:val="0027526F"/>
    <w:rsid w:val="00280B58"/>
    <w:rsid w:val="00284C92"/>
    <w:rsid w:val="00287565"/>
    <w:rsid w:val="00294022"/>
    <w:rsid w:val="00294789"/>
    <w:rsid w:val="00295C39"/>
    <w:rsid w:val="00297AAA"/>
    <w:rsid w:val="002A0056"/>
    <w:rsid w:val="002B3C9B"/>
    <w:rsid w:val="002B5667"/>
    <w:rsid w:val="002C3AD1"/>
    <w:rsid w:val="002C483C"/>
    <w:rsid w:val="002C5FA8"/>
    <w:rsid w:val="002D0CDD"/>
    <w:rsid w:val="002D4013"/>
    <w:rsid w:val="002D4A43"/>
    <w:rsid w:val="002D4E8D"/>
    <w:rsid w:val="002E09D1"/>
    <w:rsid w:val="002E45DD"/>
    <w:rsid w:val="002E5106"/>
    <w:rsid w:val="002F39B7"/>
    <w:rsid w:val="002F6103"/>
    <w:rsid w:val="00315446"/>
    <w:rsid w:val="003223A4"/>
    <w:rsid w:val="00325637"/>
    <w:rsid w:val="003267CB"/>
    <w:rsid w:val="00337936"/>
    <w:rsid w:val="003422FF"/>
    <w:rsid w:val="00345ED0"/>
    <w:rsid w:val="00350D35"/>
    <w:rsid w:val="003526FD"/>
    <w:rsid w:val="0036480C"/>
    <w:rsid w:val="00365812"/>
    <w:rsid w:val="00376828"/>
    <w:rsid w:val="00377DFA"/>
    <w:rsid w:val="003809D0"/>
    <w:rsid w:val="00381965"/>
    <w:rsid w:val="00381B28"/>
    <w:rsid w:val="0038251E"/>
    <w:rsid w:val="003829FC"/>
    <w:rsid w:val="0038426D"/>
    <w:rsid w:val="00390222"/>
    <w:rsid w:val="00391AD1"/>
    <w:rsid w:val="00392798"/>
    <w:rsid w:val="00396D4F"/>
    <w:rsid w:val="003A136C"/>
    <w:rsid w:val="003A65CA"/>
    <w:rsid w:val="003B1C09"/>
    <w:rsid w:val="003B3ED0"/>
    <w:rsid w:val="003C31FF"/>
    <w:rsid w:val="003C38A4"/>
    <w:rsid w:val="003C39C0"/>
    <w:rsid w:val="003C55DC"/>
    <w:rsid w:val="003D18A2"/>
    <w:rsid w:val="003D4A7A"/>
    <w:rsid w:val="003D6630"/>
    <w:rsid w:val="003D6AB8"/>
    <w:rsid w:val="003E3A44"/>
    <w:rsid w:val="003E5281"/>
    <w:rsid w:val="003F338F"/>
    <w:rsid w:val="003F5444"/>
    <w:rsid w:val="00401E81"/>
    <w:rsid w:val="00405657"/>
    <w:rsid w:val="00405FBB"/>
    <w:rsid w:val="004139B2"/>
    <w:rsid w:val="00415344"/>
    <w:rsid w:val="004227E5"/>
    <w:rsid w:val="0043150D"/>
    <w:rsid w:val="0043713B"/>
    <w:rsid w:val="0044170B"/>
    <w:rsid w:val="004502F6"/>
    <w:rsid w:val="00450CD7"/>
    <w:rsid w:val="0045433B"/>
    <w:rsid w:val="004566C9"/>
    <w:rsid w:val="00461479"/>
    <w:rsid w:val="004711FB"/>
    <w:rsid w:val="00472BF7"/>
    <w:rsid w:val="004730BF"/>
    <w:rsid w:val="00474FF2"/>
    <w:rsid w:val="0047508A"/>
    <w:rsid w:val="00482E78"/>
    <w:rsid w:val="00483EA9"/>
    <w:rsid w:val="004843D8"/>
    <w:rsid w:val="00491A3F"/>
    <w:rsid w:val="004A44D5"/>
    <w:rsid w:val="004B743A"/>
    <w:rsid w:val="004B7CED"/>
    <w:rsid w:val="004B7FA1"/>
    <w:rsid w:val="004C0BF1"/>
    <w:rsid w:val="004C5624"/>
    <w:rsid w:val="004D12D4"/>
    <w:rsid w:val="004D279F"/>
    <w:rsid w:val="004D3213"/>
    <w:rsid w:val="004E145F"/>
    <w:rsid w:val="004E30CA"/>
    <w:rsid w:val="004E7560"/>
    <w:rsid w:val="004F0049"/>
    <w:rsid w:val="004F5D7F"/>
    <w:rsid w:val="00500A83"/>
    <w:rsid w:val="00511A10"/>
    <w:rsid w:val="005132DE"/>
    <w:rsid w:val="00515390"/>
    <w:rsid w:val="005225F9"/>
    <w:rsid w:val="00522915"/>
    <w:rsid w:val="00523405"/>
    <w:rsid w:val="005234E7"/>
    <w:rsid w:val="00524F11"/>
    <w:rsid w:val="00526445"/>
    <w:rsid w:val="00530857"/>
    <w:rsid w:val="00532FFE"/>
    <w:rsid w:val="0053528E"/>
    <w:rsid w:val="00537A3E"/>
    <w:rsid w:val="0055254E"/>
    <w:rsid w:val="00557D7E"/>
    <w:rsid w:val="00565A83"/>
    <w:rsid w:val="00572195"/>
    <w:rsid w:val="00573D4E"/>
    <w:rsid w:val="00581CE1"/>
    <w:rsid w:val="005822D8"/>
    <w:rsid w:val="005A1A6F"/>
    <w:rsid w:val="005A5742"/>
    <w:rsid w:val="005C06D7"/>
    <w:rsid w:val="005C16A6"/>
    <w:rsid w:val="005C33E9"/>
    <w:rsid w:val="005C6392"/>
    <w:rsid w:val="005C64D1"/>
    <w:rsid w:val="005D20D0"/>
    <w:rsid w:val="005D340B"/>
    <w:rsid w:val="005D788B"/>
    <w:rsid w:val="005E4AC0"/>
    <w:rsid w:val="005F33A3"/>
    <w:rsid w:val="005F4DD2"/>
    <w:rsid w:val="005F5A18"/>
    <w:rsid w:val="005F6BF6"/>
    <w:rsid w:val="006035D7"/>
    <w:rsid w:val="00607CDC"/>
    <w:rsid w:val="00610BB4"/>
    <w:rsid w:val="00611F0B"/>
    <w:rsid w:val="006167F9"/>
    <w:rsid w:val="006205AE"/>
    <w:rsid w:val="00621C36"/>
    <w:rsid w:val="00624FFF"/>
    <w:rsid w:val="00625D26"/>
    <w:rsid w:val="00626E46"/>
    <w:rsid w:val="00632940"/>
    <w:rsid w:val="006335D8"/>
    <w:rsid w:val="0063417A"/>
    <w:rsid w:val="00642E2D"/>
    <w:rsid w:val="00651E42"/>
    <w:rsid w:val="00651F2A"/>
    <w:rsid w:val="00655830"/>
    <w:rsid w:val="00655A20"/>
    <w:rsid w:val="006605C1"/>
    <w:rsid w:val="00660FAC"/>
    <w:rsid w:val="006644BD"/>
    <w:rsid w:val="00667D0D"/>
    <w:rsid w:val="006718C3"/>
    <w:rsid w:val="00673727"/>
    <w:rsid w:val="00676C51"/>
    <w:rsid w:val="006864FD"/>
    <w:rsid w:val="006942A6"/>
    <w:rsid w:val="006954E1"/>
    <w:rsid w:val="00695A85"/>
    <w:rsid w:val="006A3A0D"/>
    <w:rsid w:val="006B6DFB"/>
    <w:rsid w:val="006C66C9"/>
    <w:rsid w:val="006C7704"/>
    <w:rsid w:val="006E1313"/>
    <w:rsid w:val="006E2F30"/>
    <w:rsid w:val="006E305D"/>
    <w:rsid w:val="006E7C52"/>
    <w:rsid w:val="006F2DE2"/>
    <w:rsid w:val="006F4EC3"/>
    <w:rsid w:val="0071417A"/>
    <w:rsid w:val="00715D70"/>
    <w:rsid w:val="007163AC"/>
    <w:rsid w:val="00721801"/>
    <w:rsid w:val="00724E99"/>
    <w:rsid w:val="007329FB"/>
    <w:rsid w:val="00743209"/>
    <w:rsid w:val="007474E3"/>
    <w:rsid w:val="00747854"/>
    <w:rsid w:val="00754A9D"/>
    <w:rsid w:val="00765A03"/>
    <w:rsid w:val="00774BC9"/>
    <w:rsid w:val="0077515F"/>
    <w:rsid w:val="00776064"/>
    <w:rsid w:val="007762A3"/>
    <w:rsid w:val="0078172B"/>
    <w:rsid w:val="00781E77"/>
    <w:rsid w:val="0079268B"/>
    <w:rsid w:val="00797829"/>
    <w:rsid w:val="007A344C"/>
    <w:rsid w:val="007B1A5F"/>
    <w:rsid w:val="007B2724"/>
    <w:rsid w:val="007C6742"/>
    <w:rsid w:val="007D2058"/>
    <w:rsid w:val="007D66B5"/>
    <w:rsid w:val="007D6D10"/>
    <w:rsid w:val="007E0528"/>
    <w:rsid w:val="007E6630"/>
    <w:rsid w:val="007F0BD8"/>
    <w:rsid w:val="007F22AF"/>
    <w:rsid w:val="007F4F60"/>
    <w:rsid w:val="007F73DC"/>
    <w:rsid w:val="00801DF5"/>
    <w:rsid w:val="00801EC0"/>
    <w:rsid w:val="00803455"/>
    <w:rsid w:val="00806071"/>
    <w:rsid w:val="0080694D"/>
    <w:rsid w:val="00816B18"/>
    <w:rsid w:val="00817130"/>
    <w:rsid w:val="00820C85"/>
    <w:rsid w:val="00822F3C"/>
    <w:rsid w:val="00825D3B"/>
    <w:rsid w:val="00827414"/>
    <w:rsid w:val="008301BB"/>
    <w:rsid w:val="008320AA"/>
    <w:rsid w:val="00835C18"/>
    <w:rsid w:val="00835C4C"/>
    <w:rsid w:val="00836093"/>
    <w:rsid w:val="00837EE1"/>
    <w:rsid w:val="008449BD"/>
    <w:rsid w:val="00847A44"/>
    <w:rsid w:val="008557C7"/>
    <w:rsid w:val="0086391A"/>
    <w:rsid w:val="0087157A"/>
    <w:rsid w:val="00874D60"/>
    <w:rsid w:val="00876EFE"/>
    <w:rsid w:val="00880D5E"/>
    <w:rsid w:val="00882E0E"/>
    <w:rsid w:val="008832B4"/>
    <w:rsid w:val="008934DB"/>
    <w:rsid w:val="008964B6"/>
    <w:rsid w:val="008972E6"/>
    <w:rsid w:val="008B68FF"/>
    <w:rsid w:val="008C7498"/>
    <w:rsid w:val="008D2F88"/>
    <w:rsid w:val="008D390B"/>
    <w:rsid w:val="008D3DC8"/>
    <w:rsid w:val="008D6D2C"/>
    <w:rsid w:val="008E236D"/>
    <w:rsid w:val="008F1678"/>
    <w:rsid w:val="008F29F2"/>
    <w:rsid w:val="008F3FD3"/>
    <w:rsid w:val="00903536"/>
    <w:rsid w:val="00903F39"/>
    <w:rsid w:val="00904522"/>
    <w:rsid w:val="00906747"/>
    <w:rsid w:val="00906A99"/>
    <w:rsid w:val="00910BF9"/>
    <w:rsid w:val="009111D6"/>
    <w:rsid w:val="00915FE9"/>
    <w:rsid w:val="00916F2B"/>
    <w:rsid w:val="009172A6"/>
    <w:rsid w:val="0092218C"/>
    <w:rsid w:val="009324E4"/>
    <w:rsid w:val="00934381"/>
    <w:rsid w:val="00934D23"/>
    <w:rsid w:val="009408A1"/>
    <w:rsid w:val="0094604B"/>
    <w:rsid w:val="00946117"/>
    <w:rsid w:val="00961FD6"/>
    <w:rsid w:val="00964EA0"/>
    <w:rsid w:val="00965278"/>
    <w:rsid w:val="009667D7"/>
    <w:rsid w:val="009679FE"/>
    <w:rsid w:val="00971A89"/>
    <w:rsid w:val="00975618"/>
    <w:rsid w:val="009933C2"/>
    <w:rsid w:val="009A34BE"/>
    <w:rsid w:val="009B176F"/>
    <w:rsid w:val="009B5D1C"/>
    <w:rsid w:val="009B6522"/>
    <w:rsid w:val="009C08CA"/>
    <w:rsid w:val="009E01A3"/>
    <w:rsid w:val="009E0B00"/>
    <w:rsid w:val="009E199C"/>
    <w:rsid w:val="009E1ABD"/>
    <w:rsid w:val="009E2674"/>
    <w:rsid w:val="009E5761"/>
    <w:rsid w:val="009E58A6"/>
    <w:rsid w:val="00A0181C"/>
    <w:rsid w:val="00A026D3"/>
    <w:rsid w:val="00A02861"/>
    <w:rsid w:val="00A10522"/>
    <w:rsid w:val="00A17716"/>
    <w:rsid w:val="00A21EE4"/>
    <w:rsid w:val="00A22B25"/>
    <w:rsid w:val="00A26785"/>
    <w:rsid w:val="00A3583A"/>
    <w:rsid w:val="00A407AD"/>
    <w:rsid w:val="00A43ED5"/>
    <w:rsid w:val="00A47015"/>
    <w:rsid w:val="00A51209"/>
    <w:rsid w:val="00A75D8B"/>
    <w:rsid w:val="00A81B9F"/>
    <w:rsid w:val="00A82283"/>
    <w:rsid w:val="00A837EA"/>
    <w:rsid w:val="00A92635"/>
    <w:rsid w:val="00A92AAC"/>
    <w:rsid w:val="00A96533"/>
    <w:rsid w:val="00A96FA7"/>
    <w:rsid w:val="00AA156B"/>
    <w:rsid w:val="00AA26DA"/>
    <w:rsid w:val="00AA4095"/>
    <w:rsid w:val="00AA5BFA"/>
    <w:rsid w:val="00AA76A0"/>
    <w:rsid w:val="00AA791E"/>
    <w:rsid w:val="00AB1440"/>
    <w:rsid w:val="00AB3E4B"/>
    <w:rsid w:val="00AC3708"/>
    <w:rsid w:val="00AD4561"/>
    <w:rsid w:val="00AE1082"/>
    <w:rsid w:val="00AE51DB"/>
    <w:rsid w:val="00AE6022"/>
    <w:rsid w:val="00AE67F0"/>
    <w:rsid w:val="00AF17E9"/>
    <w:rsid w:val="00AF2754"/>
    <w:rsid w:val="00AF37B8"/>
    <w:rsid w:val="00AF4FB7"/>
    <w:rsid w:val="00AF791C"/>
    <w:rsid w:val="00B05461"/>
    <w:rsid w:val="00B06C18"/>
    <w:rsid w:val="00B07649"/>
    <w:rsid w:val="00B1437E"/>
    <w:rsid w:val="00B17F33"/>
    <w:rsid w:val="00B20757"/>
    <w:rsid w:val="00B21E89"/>
    <w:rsid w:val="00B377DE"/>
    <w:rsid w:val="00B46AFF"/>
    <w:rsid w:val="00B47921"/>
    <w:rsid w:val="00B47FD3"/>
    <w:rsid w:val="00B533F3"/>
    <w:rsid w:val="00B5708A"/>
    <w:rsid w:val="00B6636C"/>
    <w:rsid w:val="00B705EE"/>
    <w:rsid w:val="00B72B6F"/>
    <w:rsid w:val="00B80B6A"/>
    <w:rsid w:val="00B905BF"/>
    <w:rsid w:val="00B908CA"/>
    <w:rsid w:val="00B942DE"/>
    <w:rsid w:val="00B944D4"/>
    <w:rsid w:val="00B959AF"/>
    <w:rsid w:val="00BA2556"/>
    <w:rsid w:val="00BB43F9"/>
    <w:rsid w:val="00BB4FFF"/>
    <w:rsid w:val="00BC21CA"/>
    <w:rsid w:val="00BC277C"/>
    <w:rsid w:val="00BC3642"/>
    <w:rsid w:val="00BD4899"/>
    <w:rsid w:val="00BE3056"/>
    <w:rsid w:val="00BF1F1D"/>
    <w:rsid w:val="00BF2AAB"/>
    <w:rsid w:val="00BF3DBC"/>
    <w:rsid w:val="00C024C9"/>
    <w:rsid w:val="00C05012"/>
    <w:rsid w:val="00C11A42"/>
    <w:rsid w:val="00C16022"/>
    <w:rsid w:val="00C16B46"/>
    <w:rsid w:val="00C208C5"/>
    <w:rsid w:val="00C23692"/>
    <w:rsid w:val="00C24BD1"/>
    <w:rsid w:val="00C25B8E"/>
    <w:rsid w:val="00C35AA4"/>
    <w:rsid w:val="00C41835"/>
    <w:rsid w:val="00C63F77"/>
    <w:rsid w:val="00C64269"/>
    <w:rsid w:val="00C703B5"/>
    <w:rsid w:val="00CA2D10"/>
    <w:rsid w:val="00CA38F9"/>
    <w:rsid w:val="00CA45B2"/>
    <w:rsid w:val="00CB03E6"/>
    <w:rsid w:val="00CC0825"/>
    <w:rsid w:val="00CC0CA0"/>
    <w:rsid w:val="00CC71AF"/>
    <w:rsid w:val="00CC7F01"/>
    <w:rsid w:val="00CD5C63"/>
    <w:rsid w:val="00CD6031"/>
    <w:rsid w:val="00CE0D4A"/>
    <w:rsid w:val="00CF4D89"/>
    <w:rsid w:val="00D2116A"/>
    <w:rsid w:val="00D22BEF"/>
    <w:rsid w:val="00D3092D"/>
    <w:rsid w:val="00D46388"/>
    <w:rsid w:val="00D530E9"/>
    <w:rsid w:val="00D53E0F"/>
    <w:rsid w:val="00D54116"/>
    <w:rsid w:val="00D620AE"/>
    <w:rsid w:val="00D678DB"/>
    <w:rsid w:val="00D7160E"/>
    <w:rsid w:val="00D77887"/>
    <w:rsid w:val="00D91721"/>
    <w:rsid w:val="00D9331E"/>
    <w:rsid w:val="00DA2912"/>
    <w:rsid w:val="00DA3304"/>
    <w:rsid w:val="00DA6A5C"/>
    <w:rsid w:val="00DA7616"/>
    <w:rsid w:val="00DB0139"/>
    <w:rsid w:val="00DB2D5E"/>
    <w:rsid w:val="00DC7A66"/>
    <w:rsid w:val="00DE0800"/>
    <w:rsid w:val="00DE626A"/>
    <w:rsid w:val="00DF69E4"/>
    <w:rsid w:val="00DF73DE"/>
    <w:rsid w:val="00E2707D"/>
    <w:rsid w:val="00E30C83"/>
    <w:rsid w:val="00E41B2E"/>
    <w:rsid w:val="00E422C7"/>
    <w:rsid w:val="00E522E9"/>
    <w:rsid w:val="00E562E1"/>
    <w:rsid w:val="00E61DC7"/>
    <w:rsid w:val="00E6257B"/>
    <w:rsid w:val="00E6687A"/>
    <w:rsid w:val="00E67271"/>
    <w:rsid w:val="00E73CD2"/>
    <w:rsid w:val="00E74D16"/>
    <w:rsid w:val="00E75267"/>
    <w:rsid w:val="00E82299"/>
    <w:rsid w:val="00E82CC6"/>
    <w:rsid w:val="00E86325"/>
    <w:rsid w:val="00E87CEE"/>
    <w:rsid w:val="00E94247"/>
    <w:rsid w:val="00E965A6"/>
    <w:rsid w:val="00E96A78"/>
    <w:rsid w:val="00EA1F62"/>
    <w:rsid w:val="00EA4D3D"/>
    <w:rsid w:val="00EA77E3"/>
    <w:rsid w:val="00EB59BC"/>
    <w:rsid w:val="00EB5DA0"/>
    <w:rsid w:val="00EB739C"/>
    <w:rsid w:val="00EC0938"/>
    <w:rsid w:val="00EC3023"/>
    <w:rsid w:val="00EC6D24"/>
    <w:rsid w:val="00ED2CF0"/>
    <w:rsid w:val="00ED63E7"/>
    <w:rsid w:val="00EE0EF5"/>
    <w:rsid w:val="00EE63F7"/>
    <w:rsid w:val="00EE6F89"/>
    <w:rsid w:val="00EF2A05"/>
    <w:rsid w:val="00F124E6"/>
    <w:rsid w:val="00F13B78"/>
    <w:rsid w:val="00F1775E"/>
    <w:rsid w:val="00F2274F"/>
    <w:rsid w:val="00F25B43"/>
    <w:rsid w:val="00F30336"/>
    <w:rsid w:val="00F4245A"/>
    <w:rsid w:val="00F44B8E"/>
    <w:rsid w:val="00F46887"/>
    <w:rsid w:val="00F542DC"/>
    <w:rsid w:val="00F62384"/>
    <w:rsid w:val="00F72B19"/>
    <w:rsid w:val="00F74465"/>
    <w:rsid w:val="00F74FD9"/>
    <w:rsid w:val="00F81AEF"/>
    <w:rsid w:val="00F83067"/>
    <w:rsid w:val="00F831DF"/>
    <w:rsid w:val="00F93E6A"/>
    <w:rsid w:val="00FA1A60"/>
    <w:rsid w:val="00FA6F55"/>
    <w:rsid w:val="00FB0942"/>
    <w:rsid w:val="00FB76BA"/>
    <w:rsid w:val="00FC0827"/>
    <w:rsid w:val="00FC2D46"/>
    <w:rsid w:val="00FC72EB"/>
    <w:rsid w:val="00FC76DC"/>
    <w:rsid w:val="00FD1943"/>
    <w:rsid w:val="00FD3970"/>
    <w:rsid w:val="00FD4C95"/>
    <w:rsid w:val="00FD5800"/>
    <w:rsid w:val="00FE2067"/>
    <w:rsid w:val="00FE67A1"/>
    <w:rsid w:val="00FE6813"/>
    <w:rsid w:val="00FE7F5A"/>
    <w:rsid w:val="00FF1A4B"/>
    <w:rsid w:val="00FF2DB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22D2EFA"/>
  <w15:chartTrackingRefBased/>
  <w15:docId w15:val="{A9DCCC94-2FE9-4AED-BDAE-490544E2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Hyperlink" w:uiPriority="99"/>
    <w:lsdException w:name="Strong" w:uiPriority="22"/>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el_texto_normal"/>
    <w:qFormat/>
    <w:rsid w:val="00EB5DA0"/>
    <w:pPr>
      <w:spacing w:after="120" w:line="360" w:lineRule="auto"/>
      <w:ind w:firstLine="284"/>
      <w:jc w:val="both"/>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aliases w:val="Rel_cab1"/>
    <w:basedOn w:val="Normal"/>
    <w:next w:val="Normal"/>
    <w:link w:val="Cabealho1Carter"/>
    <w:autoRedefine/>
    <w:uiPriority w:val="9"/>
    <w:qFormat/>
    <w:rsid w:val="00185C8B"/>
    <w:pPr>
      <w:keepNext/>
      <w:spacing w:before="360" w:after="240"/>
      <w:ind w:firstLine="0"/>
      <w:contextualSpacing/>
      <w:jc w:val="left"/>
      <w:outlineLvl w:val="0"/>
    </w:pPr>
    <w:rPr>
      <w:rFonts w:cs="Arial"/>
      <w:b/>
      <w:bCs/>
      <w:kern w:val="32"/>
      <w:szCs w:val="32"/>
    </w:rPr>
  </w:style>
  <w:style w:type="paragraph" w:customStyle="1" w:styleId="Cabealho2">
    <w:name w:val="Cabeçalho 2"/>
    <w:aliases w:val="Rel_Cab2"/>
    <w:basedOn w:val="Normal"/>
    <w:autoRedefine/>
    <w:qFormat/>
    <w:rsid w:val="00185C8B"/>
    <w:pPr>
      <w:keepNext/>
      <w:spacing w:before="100" w:beforeAutospacing="1" w:after="100" w:afterAutospacing="1"/>
      <w:ind w:firstLine="0"/>
      <w:contextualSpacing/>
      <w:outlineLvl w:val="1"/>
    </w:pPr>
    <w:rPr>
      <w:b/>
      <w:bCs/>
      <w:iCs/>
      <w:lang w:val="es-ES"/>
    </w:rPr>
  </w:style>
  <w:style w:type="paragraph" w:customStyle="1" w:styleId="Cabealho3">
    <w:name w:val="Cabeçalho 3"/>
    <w:aliases w:val="Rel_cab3"/>
    <w:basedOn w:val="Normal"/>
    <w:autoRedefine/>
    <w:qFormat/>
    <w:rsid w:val="00EB5DA0"/>
    <w:pPr>
      <w:keepNext/>
      <w:spacing w:before="240"/>
      <w:outlineLvl w:val="2"/>
    </w:pPr>
    <w:rPr>
      <w:bCs/>
      <w:i/>
      <w:iCs/>
      <w:lang w:val="es-ES"/>
    </w:rPr>
  </w:style>
  <w:style w:type="paragraph" w:customStyle="1" w:styleId="Cabealho5">
    <w:name w:val="Cabeçalho 5"/>
    <w:basedOn w:val="Normal"/>
    <w:next w:val="Normal"/>
    <w:rsid w:val="006A3A0D"/>
    <w:pPr>
      <w:spacing w:before="240" w:after="60"/>
      <w:outlineLvl w:val="4"/>
    </w:pPr>
    <w:rPr>
      <w:b/>
      <w:bCs/>
      <w:i/>
      <w:iCs/>
      <w:sz w:val="26"/>
      <w:szCs w:val="26"/>
    </w:rPr>
  </w:style>
  <w:style w:type="paragraph" w:styleId="ndice1">
    <w:name w:val="toc 1"/>
    <w:basedOn w:val="Normal"/>
    <w:next w:val="Normal"/>
    <w:autoRedefine/>
    <w:uiPriority w:val="39"/>
    <w:rsid w:val="004566C9"/>
    <w:pPr>
      <w:tabs>
        <w:tab w:val="right" w:leader="dot" w:pos="9016"/>
      </w:tabs>
    </w:pPr>
    <w:rPr>
      <w:b/>
      <w:bCs/>
      <w:caps/>
      <w:sz w:val="20"/>
      <w:szCs w:val="20"/>
    </w:rPr>
  </w:style>
  <w:style w:type="paragraph" w:styleId="ndice2">
    <w:name w:val="toc 2"/>
    <w:basedOn w:val="Normal"/>
    <w:next w:val="Normal"/>
    <w:autoRedefine/>
    <w:uiPriority w:val="39"/>
    <w:rsid w:val="00AF4FB7"/>
    <w:pPr>
      <w:ind w:left="240"/>
    </w:pPr>
    <w:rPr>
      <w:smallCaps/>
      <w:sz w:val="20"/>
      <w:szCs w:val="20"/>
    </w:rPr>
  </w:style>
  <w:style w:type="paragraph" w:styleId="ndice3">
    <w:name w:val="toc 3"/>
    <w:basedOn w:val="Normal"/>
    <w:next w:val="Normal"/>
    <w:autoRedefine/>
    <w:uiPriority w:val="39"/>
    <w:rsid w:val="00AF4FB7"/>
    <w:pPr>
      <w:ind w:left="480"/>
    </w:pPr>
    <w:rPr>
      <w:i/>
      <w:iCs/>
      <w:sz w:val="20"/>
      <w:szCs w:val="20"/>
    </w:rPr>
  </w:style>
  <w:style w:type="character" w:styleId="Hiperligao">
    <w:name w:val="Hyperlink"/>
    <w:uiPriority w:val="99"/>
    <w:rsid w:val="00AF4FB7"/>
    <w:rPr>
      <w:color w:val="0000FF"/>
      <w:u w:val="single"/>
    </w:rPr>
  </w:style>
  <w:style w:type="paragraph" w:styleId="Cabealho">
    <w:name w:val="header"/>
    <w:basedOn w:val="Normal"/>
    <w:link w:val="CabealhoCarter"/>
    <w:uiPriority w:val="99"/>
    <w:rsid w:val="003B3ED0"/>
    <w:pPr>
      <w:tabs>
        <w:tab w:val="center" w:pos="4252"/>
        <w:tab w:val="right" w:pos="8504"/>
      </w:tabs>
    </w:pPr>
  </w:style>
  <w:style w:type="paragraph" w:styleId="Rodap">
    <w:name w:val="footer"/>
    <w:basedOn w:val="Normal"/>
    <w:link w:val="RodapCarter"/>
    <w:uiPriority w:val="99"/>
    <w:rsid w:val="003B3ED0"/>
    <w:pPr>
      <w:tabs>
        <w:tab w:val="center" w:pos="4252"/>
        <w:tab w:val="right" w:pos="8504"/>
      </w:tabs>
    </w:pPr>
  </w:style>
  <w:style w:type="character" w:styleId="Nmerodepgina">
    <w:name w:val="page number"/>
    <w:basedOn w:val="Tipodeletrapredefinidodopargrafo"/>
    <w:rsid w:val="003B3ED0"/>
  </w:style>
  <w:style w:type="paragraph" w:styleId="ndice4">
    <w:name w:val="toc 4"/>
    <w:basedOn w:val="Normal"/>
    <w:next w:val="Normal"/>
    <w:autoRedefine/>
    <w:semiHidden/>
    <w:rsid w:val="00AA156B"/>
    <w:pPr>
      <w:ind w:left="720"/>
    </w:pPr>
    <w:rPr>
      <w:sz w:val="18"/>
      <w:szCs w:val="18"/>
    </w:rPr>
  </w:style>
  <w:style w:type="paragraph" w:styleId="ndice5">
    <w:name w:val="toc 5"/>
    <w:basedOn w:val="Normal"/>
    <w:next w:val="Normal"/>
    <w:autoRedefine/>
    <w:semiHidden/>
    <w:rsid w:val="00AA156B"/>
    <w:pPr>
      <w:ind w:left="960"/>
    </w:pPr>
    <w:rPr>
      <w:sz w:val="18"/>
      <w:szCs w:val="18"/>
    </w:rPr>
  </w:style>
  <w:style w:type="paragraph" w:styleId="ndice6">
    <w:name w:val="toc 6"/>
    <w:basedOn w:val="Normal"/>
    <w:next w:val="Normal"/>
    <w:autoRedefine/>
    <w:semiHidden/>
    <w:rsid w:val="00AA156B"/>
    <w:pPr>
      <w:ind w:left="1200"/>
    </w:pPr>
    <w:rPr>
      <w:sz w:val="18"/>
      <w:szCs w:val="18"/>
    </w:rPr>
  </w:style>
  <w:style w:type="paragraph" w:styleId="ndice7">
    <w:name w:val="toc 7"/>
    <w:basedOn w:val="Normal"/>
    <w:next w:val="Normal"/>
    <w:autoRedefine/>
    <w:semiHidden/>
    <w:rsid w:val="00AA156B"/>
    <w:pPr>
      <w:ind w:left="1440"/>
    </w:pPr>
    <w:rPr>
      <w:sz w:val="18"/>
      <w:szCs w:val="18"/>
    </w:rPr>
  </w:style>
  <w:style w:type="paragraph" w:styleId="ndice8">
    <w:name w:val="toc 8"/>
    <w:basedOn w:val="Normal"/>
    <w:next w:val="Normal"/>
    <w:autoRedefine/>
    <w:semiHidden/>
    <w:rsid w:val="00AA156B"/>
    <w:pPr>
      <w:ind w:left="1680"/>
    </w:pPr>
    <w:rPr>
      <w:sz w:val="18"/>
      <w:szCs w:val="18"/>
    </w:rPr>
  </w:style>
  <w:style w:type="paragraph" w:styleId="ndice9">
    <w:name w:val="toc 9"/>
    <w:basedOn w:val="Normal"/>
    <w:next w:val="Normal"/>
    <w:autoRedefine/>
    <w:semiHidden/>
    <w:rsid w:val="00AA156B"/>
    <w:pPr>
      <w:ind w:left="1920"/>
    </w:pPr>
    <w:rPr>
      <w:sz w:val="18"/>
      <w:szCs w:val="18"/>
    </w:rPr>
  </w:style>
  <w:style w:type="paragraph" w:styleId="Textodenotaderodap">
    <w:name w:val="footnote text"/>
    <w:basedOn w:val="Normal"/>
    <w:semiHidden/>
    <w:rsid w:val="00AF791C"/>
    <w:rPr>
      <w:sz w:val="20"/>
      <w:szCs w:val="20"/>
    </w:rPr>
  </w:style>
  <w:style w:type="character" w:styleId="Refdenotaderodap">
    <w:name w:val="footnote reference"/>
    <w:semiHidden/>
    <w:rsid w:val="00AF791C"/>
    <w:rPr>
      <w:vertAlign w:val="superscript"/>
    </w:rPr>
  </w:style>
  <w:style w:type="paragraph" w:styleId="Textodebalo">
    <w:name w:val="Balloon Text"/>
    <w:basedOn w:val="Normal"/>
    <w:semiHidden/>
    <w:rsid w:val="00946117"/>
    <w:rPr>
      <w:rFonts w:ascii="Tahoma" w:hAnsi="Tahoma" w:cs="Tahoma"/>
      <w:sz w:val="16"/>
      <w:szCs w:val="16"/>
    </w:rPr>
  </w:style>
  <w:style w:type="character" w:styleId="Refdecomentrio">
    <w:name w:val="annotation reference"/>
    <w:semiHidden/>
    <w:rsid w:val="001D3EAA"/>
    <w:rPr>
      <w:sz w:val="16"/>
      <w:szCs w:val="16"/>
    </w:rPr>
  </w:style>
  <w:style w:type="paragraph" w:styleId="Textodecomentrio">
    <w:name w:val="annotation text"/>
    <w:basedOn w:val="Normal"/>
    <w:semiHidden/>
    <w:rsid w:val="001D3EAA"/>
    <w:rPr>
      <w:sz w:val="20"/>
      <w:szCs w:val="20"/>
    </w:rPr>
  </w:style>
  <w:style w:type="paragraph" w:styleId="Assuntodecomentrio">
    <w:name w:val="annotation subject"/>
    <w:basedOn w:val="Textodecomentrio"/>
    <w:next w:val="Textodecomentrio"/>
    <w:semiHidden/>
    <w:rsid w:val="001D3EAA"/>
    <w:rPr>
      <w:b/>
      <w:bCs/>
    </w:rPr>
  </w:style>
  <w:style w:type="paragraph" w:styleId="Mapadodocumento">
    <w:name w:val="Document Map"/>
    <w:basedOn w:val="Normal"/>
    <w:semiHidden/>
    <w:rsid w:val="003D6AB8"/>
    <w:pPr>
      <w:shd w:val="clear" w:color="auto" w:fill="000080"/>
    </w:pPr>
    <w:rPr>
      <w:rFonts w:ascii="Tahoma" w:hAnsi="Tahoma" w:cs="Tahoma"/>
      <w:sz w:val="20"/>
      <w:szCs w:val="20"/>
    </w:rPr>
  </w:style>
  <w:style w:type="paragraph" w:customStyle="1" w:styleId="StyleHeading1">
    <w:name w:val="Style Heading 1"/>
    <w:basedOn w:val="Cabealho1"/>
    <w:rsid w:val="0071417A"/>
    <w:rPr>
      <w:sz w:val="28"/>
    </w:rPr>
  </w:style>
  <w:style w:type="paragraph" w:customStyle="1" w:styleId="Style1">
    <w:name w:val="Style1"/>
    <w:basedOn w:val="Cabealho1"/>
    <w:next w:val="Corpodetexto"/>
    <w:autoRedefine/>
    <w:rsid w:val="001E3D1B"/>
    <w:rPr>
      <w:sz w:val="28"/>
    </w:rPr>
  </w:style>
  <w:style w:type="paragraph" w:customStyle="1" w:styleId="StyleTrebuchetMS11ptJustifiedBefore5ptAfter5pt">
    <w:name w:val="Style Trebuchet MS 11 pt Justified Before:  5 pt After:  5 pt ..."/>
    <w:basedOn w:val="Normal"/>
    <w:rsid w:val="000371FA"/>
    <w:pPr>
      <w:spacing w:before="100" w:after="100"/>
    </w:pPr>
    <w:rPr>
      <w:rFonts w:ascii="Trebuchet MS" w:hAnsi="Trebuchet MS"/>
      <w:szCs w:val="20"/>
    </w:rPr>
  </w:style>
  <w:style w:type="paragraph" w:styleId="Corpodetexto">
    <w:name w:val="Body Text"/>
    <w:basedOn w:val="Normal"/>
    <w:link w:val="CorpodetextoCarter"/>
    <w:rsid w:val="00F1775E"/>
    <w:rPr>
      <w:rFonts w:ascii="Trebuchet MS" w:hAnsi="Trebuchet MS"/>
      <w:sz w:val="22"/>
    </w:rPr>
  </w:style>
  <w:style w:type="paragraph" w:customStyle="1" w:styleId="StyleHeading311pt">
    <w:name w:val="Style Heading 3 + 11 pt"/>
    <w:basedOn w:val="Cabealho3"/>
    <w:rsid w:val="000371FA"/>
    <w:pPr>
      <w:ind w:left="567" w:firstLine="0"/>
      <w:contextualSpacing/>
    </w:pPr>
  </w:style>
  <w:style w:type="character" w:customStyle="1" w:styleId="CorpodetextoCarter">
    <w:name w:val="Corpo de texto Caráter"/>
    <w:link w:val="Corpodetexto"/>
    <w:rsid w:val="00F1775E"/>
    <w:rPr>
      <w:rFonts w:ascii="Trebuchet MS" w:hAnsi="Trebuchet MS"/>
      <w:sz w:val="22"/>
      <w:szCs w:val="24"/>
      <w:lang w:val="pt-PT" w:eastAsia="pt-PT" w:bidi="ar-SA"/>
    </w:rPr>
  </w:style>
  <w:style w:type="paragraph" w:customStyle="1" w:styleId="StyleHeading310ptJustifiedLinespacing15lines">
    <w:name w:val="Style Heading 3 + 10 pt Justified Line spacing:  1.5 lines"/>
    <w:basedOn w:val="Cabealho5"/>
    <w:next w:val="Corpodetexto"/>
    <w:rsid w:val="006A3A0D"/>
    <w:rPr>
      <w:sz w:val="20"/>
      <w:szCs w:val="20"/>
    </w:rPr>
  </w:style>
  <w:style w:type="paragraph" w:styleId="Corpodetexto2">
    <w:name w:val="Body Text 2"/>
    <w:basedOn w:val="Normal"/>
    <w:link w:val="Corpodetexto2Carter"/>
    <w:rsid w:val="00472BF7"/>
    <w:pPr>
      <w:spacing w:line="480" w:lineRule="auto"/>
    </w:pPr>
    <w:rPr>
      <w:lang w:val="en-US" w:eastAsia="en-US"/>
    </w:rPr>
  </w:style>
  <w:style w:type="character" w:customStyle="1" w:styleId="Corpodetexto2Carter">
    <w:name w:val="Corpo de texto 2 Caráter"/>
    <w:link w:val="Corpodetexto2"/>
    <w:rsid w:val="00472BF7"/>
    <w:rPr>
      <w:sz w:val="24"/>
      <w:szCs w:val="24"/>
      <w:lang w:val="en-US" w:eastAsia="en-US"/>
    </w:rPr>
  </w:style>
  <w:style w:type="character" w:customStyle="1" w:styleId="CabealhoCarter">
    <w:name w:val="Cabeçalho Caráter"/>
    <w:link w:val="Cabealho"/>
    <w:uiPriority w:val="99"/>
    <w:rsid w:val="00C35AA4"/>
    <w:rPr>
      <w:sz w:val="24"/>
      <w:szCs w:val="24"/>
    </w:rPr>
  </w:style>
  <w:style w:type="character" w:customStyle="1" w:styleId="RodapCarter">
    <w:name w:val="Rodapé Caráter"/>
    <w:link w:val="Rodap"/>
    <w:uiPriority w:val="99"/>
    <w:rsid w:val="00B05461"/>
    <w:rPr>
      <w:sz w:val="24"/>
      <w:szCs w:val="24"/>
    </w:rPr>
  </w:style>
  <w:style w:type="character" w:styleId="Forte">
    <w:name w:val="Strong"/>
    <w:uiPriority w:val="22"/>
    <w:rsid w:val="008D390B"/>
    <w:rPr>
      <w:b/>
      <w:bCs/>
    </w:rPr>
  </w:style>
  <w:style w:type="table" w:customStyle="1" w:styleId="Tablanormal21">
    <w:name w:val="Tabla normal 21"/>
    <w:basedOn w:val="Tabelanormal"/>
    <w:uiPriority w:val="42"/>
    <w:rsid w:val="008D390B"/>
    <w:rPr>
      <w:rFonts w:ascii="Calibri" w:eastAsia="Calibri" w:hAnsi="Calibri"/>
      <w:lang w:val="es-ES" w:eastAsia="es-E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unhideWhenUsed/>
    <w:rsid w:val="008D390B"/>
    <w:pPr>
      <w:spacing w:before="100" w:beforeAutospacing="1" w:after="100" w:afterAutospacing="1"/>
    </w:pPr>
  </w:style>
  <w:style w:type="paragraph" w:styleId="Cabealhodondice">
    <w:name w:val="TOC Heading"/>
    <w:basedOn w:val="Cabealho1"/>
    <w:next w:val="Normal"/>
    <w:uiPriority w:val="39"/>
    <w:unhideWhenUsed/>
    <w:rsid w:val="00F124E6"/>
    <w:pPr>
      <w:keepLines/>
      <w:spacing w:before="240" w:after="0" w:line="259" w:lineRule="auto"/>
      <w:contextualSpacing w:val="0"/>
      <w:outlineLvl w:val="9"/>
    </w:pPr>
    <w:rPr>
      <w:rFonts w:ascii="Calibri Light" w:hAnsi="Calibri Light" w:cs="Times New Roman"/>
      <w:b w:val="0"/>
      <w:bCs w:val="0"/>
      <w:color w:val="2E74B5"/>
      <w:kern w:val="0"/>
      <w:sz w:val="32"/>
    </w:rPr>
  </w:style>
  <w:style w:type="character" w:customStyle="1" w:styleId="shorttext">
    <w:name w:val="short_text"/>
    <w:rsid w:val="007163AC"/>
  </w:style>
  <w:style w:type="table" w:styleId="Tabelaclssica2">
    <w:name w:val="Table Classic 2"/>
    <w:basedOn w:val="Tabelanormal"/>
    <w:rsid w:val="007D6D1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st">
    <w:name w:val="st"/>
    <w:rsid w:val="0044170B"/>
  </w:style>
  <w:style w:type="character" w:styleId="MenoNoResolvida">
    <w:name w:val="Unresolved Mention"/>
    <w:uiPriority w:val="99"/>
    <w:semiHidden/>
    <w:unhideWhenUsed/>
    <w:rsid w:val="00EC6D24"/>
    <w:rPr>
      <w:color w:val="808080"/>
      <w:shd w:val="clear" w:color="auto" w:fill="E6E6E6"/>
    </w:rPr>
  </w:style>
  <w:style w:type="character" w:customStyle="1" w:styleId="Cabealho1Carter">
    <w:name w:val="Cabeçalho 1 Caráter"/>
    <w:aliases w:val="Rel_cab1 Caráter"/>
    <w:link w:val="Cabealho1"/>
    <w:uiPriority w:val="9"/>
    <w:rsid w:val="00185C8B"/>
    <w:rPr>
      <w:rFonts w:cs="Arial"/>
      <w:b/>
      <w:bCs/>
      <w:kern w:val="32"/>
      <w:sz w:val="24"/>
      <w:szCs w:val="32"/>
    </w:rPr>
  </w:style>
  <w:style w:type="paragraph" w:styleId="Bibliografia">
    <w:name w:val="Bibliography"/>
    <w:basedOn w:val="Normal"/>
    <w:next w:val="Normal"/>
    <w:uiPriority w:val="37"/>
    <w:unhideWhenUsed/>
    <w:rsid w:val="00695A85"/>
  </w:style>
  <w:style w:type="paragraph" w:styleId="Textodenotadefim">
    <w:name w:val="endnote text"/>
    <w:basedOn w:val="Normal"/>
    <w:link w:val="TextodenotadefimCarter"/>
    <w:rsid w:val="00695A85"/>
    <w:rPr>
      <w:sz w:val="20"/>
      <w:szCs w:val="20"/>
    </w:rPr>
  </w:style>
  <w:style w:type="character" w:customStyle="1" w:styleId="TextodenotadefimCarter">
    <w:name w:val="Texto de nota de fim Caráter"/>
    <w:link w:val="Textodenotadefim"/>
    <w:rsid w:val="00695A85"/>
    <w:rPr>
      <w:lang w:val="pt-PT" w:eastAsia="pt-PT"/>
    </w:rPr>
  </w:style>
  <w:style w:type="character" w:styleId="Refdenotadefim">
    <w:name w:val="endnote reference"/>
    <w:rsid w:val="00695A85"/>
    <w:rPr>
      <w:vertAlign w:val="superscript"/>
    </w:rPr>
  </w:style>
  <w:style w:type="paragraph" w:customStyle="1" w:styleId="RelLegtabelas">
    <w:name w:val="Rel_Leg_tabelas"/>
    <w:basedOn w:val="Normal"/>
    <w:autoRedefine/>
    <w:qFormat/>
    <w:rsid w:val="004A44D5"/>
    <w:pPr>
      <w:spacing w:before="240"/>
    </w:pPr>
    <w:rPr>
      <w:sz w:val="22"/>
      <w:szCs w:val="22"/>
      <w:lang w:val="es-ES"/>
    </w:rPr>
  </w:style>
  <w:style w:type="paragraph" w:customStyle="1" w:styleId="RelLegfiguras">
    <w:name w:val="Rel_Leg_figuras"/>
    <w:basedOn w:val="Normal"/>
    <w:autoRedefine/>
    <w:qFormat/>
    <w:rsid w:val="004A44D5"/>
    <w:pPr>
      <w:spacing w:before="120" w:after="240"/>
      <w:jc w:val="center"/>
    </w:pPr>
    <w:rPr>
      <w:sz w:val="22"/>
      <w:szCs w:val="22"/>
      <w:lang w:val="es-ES"/>
    </w:rPr>
  </w:style>
  <w:style w:type="paragraph" w:customStyle="1" w:styleId="Relbibliografia">
    <w:name w:val="Rel_bibliografia"/>
    <w:basedOn w:val="Normal"/>
    <w:qFormat/>
    <w:rsid w:val="00EB5DA0"/>
    <w:pPr>
      <w:shd w:val="clear" w:color="auto" w:fill="FFFFFF"/>
      <w:ind w:left="567" w:hanging="567"/>
    </w:pPr>
  </w:style>
  <w:style w:type="paragraph" w:customStyle="1" w:styleId="Relresumo">
    <w:name w:val="Rel_resumo"/>
    <w:basedOn w:val="Normal"/>
    <w:autoRedefine/>
    <w:qFormat/>
    <w:rsid w:val="00EB5DA0"/>
    <w:pPr>
      <w:spacing w:after="0" w:line="240" w:lineRule="auto"/>
      <w:ind w:firstLine="0"/>
    </w:pPr>
    <w:rPr>
      <w:sz w:val="22"/>
      <w:szCs w:val="22"/>
    </w:rPr>
  </w:style>
  <w:style w:type="paragraph" w:customStyle="1" w:styleId="Reltabelas">
    <w:name w:val="Rel_tabelas"/>
    <w:basedOn w:val="Normal"/>
    <w:autoRedefine/>
    <w:qFormat/>
    <w:rsid w:val="00EB5DA0"/>
    <w:pPr>
      <w:spacing w:after="0" w:line="240" w:lineRule="auto"/>
      <w:ind w:firstLine="0"/>
      <w:jc w:val="center"/>
    </w:pPr>
    <w:rPr>
      <w:bCs/>
      <w:sz w:val="22"/>
      <w:szCs w:val="22"/>
      <w:lang w:val="es-ES" w:eastAsia="es-ES"/>
    </w:rPr>
  </w:style>
  <w:style w:type="paragraph" w:customStyle="1" w:styleId="Trabresumo">
    <w:name w:val="Trab_resumo"/>
    <w:basedOn w:val="Normal"/>
    <w:autoRedefine/>
    <w:qFormat/>
    <w:rsid w:val="00AE6022"/>
    <w:pPr>
      <w:spacing w:after="0" w:line="240" w:lineRule="auto"/>
      <w:ind w:firstLine="0"/>
    </w:pPr>
    <w:rPr>
      <w:sz w:val="22"/>
      <w:szCs w:val="22"/>
    </w:rPr>
  </w:style>
  <w:style w:type="paragraph" w:customStyle="1" w:styleId="TrabLegtabelas">
    <w:name w:val="Trab_Leg_tabelas"/>
    <w:basedOn w:val="Normal"/>
    <w:autoRedefine/>
    <w:qFormat/>
    <w:rsid w:val="00AE6022"/>
    <w:pPr>
      <w:spacing w:after="0" w:line="240" w:lineRule="auto"/>
      <w:ind w:firstLine="0"/>
      <w:jc w:val="left"/>
    </w:pPr>
    <w:rPr>
      <w:bCs/>
      <w:i/>
      <w:sz w:val="22"/>
      <w:szCs w:val="22"/>
      <w:lang w:val="es-ES"/>
    </w:rPr>
  </w:style>
  <w:style w:type="paragraph" w:customStyle="1" w:styleId="TrabLegfiguras">
    <w:name w:val="Trab_Leg_figuras"/>
    <w:basedOn w:val="Normal"/>
    <w:autoRedefine/>
    <w:qFormat/>
    <w:rsid w:val="00AE6022"/>
    <w:pPr>
      <w:spacing w:before="240"/>
      <w:ind w:firstLine="0"/>
      <w:jc w:val="left"/>
    </w:pPr>
    <w:rPr>
      <w:i/>
      <w:sz w:val="22"/>
      <w:szCs w:val="22"/>
      <w:lang w:val="es-ES"/>
    </w:rPr>
  </w:style>
  <w:style w:type="paragraph" w:customStyle="1" w:styleId="Trabbibliografia">
    <w:name w:val="Trab_bibliografia"/>
    <w:basedOn w:val="Normal"/>
    <w:qFormat/>
    <w:rsid w:val="00AE6022"/>
    <w:pPr>
      <w:shd w:val="clear" w:color="auto" w:fill="FFFFFF"/>
      <w:ind w:left="567" w:hanging="567"/>
    </w:pPr>
  </w:style>
  <w:style w:type="paragraph" w:customStyle="1" w:styleId="Trabtabelas">
    <w:name w:val="Trab_tabelas"/>
    <w:basedOn w:val="Normal"/>
    <w:autoRedefine/>
    <w:qFormat/>
    <w:rsid w:val="00AE6022"/>
    <w:pPr>
      <w:spacing w:line="240" w:lineRule="auto"/>
      <w:ind w:firstLine="0"/>
      <w:jc w:val="left"/>
    </w:pPr>
    <w:rPr>
      <w:b/>
      <w:sz w:val="22"/>
      <w:szCs w:val="22"/>
      <w:lang w:val="es-ES" w:eastAsia="es-ES"/>
    </w:rPr>
  </w:style>
  <w:style w:type="paragraph" w:customStyle="1" w:styleId="Trabcorpotabelas">
    <w:name w:val="Trab_corpo tabelas"/>
    <w:basedOn w:val="Trabresumo"/>
    <w:autoRedefine/>
    <w:qFormat/>
    <w:rsid w:val="00AE6022"/>
    <w:rPr>
      <w:rFonts w:cs="Arial"/>
      <w:i/>
      <w:iCs/>
      <w:color w:val="000000"/>
    </w:rPr>
  </w:style>
  <w:style w:type="paragraph" w:customStyle="1" w:styleId="Titulo3">
    <w:name w:val="Titulo 3"/>
    <w:basedOn w:val="Normal"/>
    <w:link w:val="Titulo3Carter"/>
    <w:autoRedefine/>
    <w:qFormat/>
    <w:rsid w:val="00AE6022"/>
    <w:pPr>
      <w:keepNext/>
      <w:spacing w:before="240"/>
      <w:ind w:firstLine="0"/>
      <w:outlineLvl w:val="2"/>
    </w:pPr>
    <w:rPr>
      <w:b/>
      <w:i/>
      <w:iCs/>
      <w:color w:val="000000"/>
      <w:shd w:val="clear" w:color="auto" w:fill="FFFFFF"/>
    </w:rPr>
  </w:style>
  <w:style w:type="character" w:customStyle="1" w:styleId="Titulo3Carter">
    <w:name w:val="Titulo 3 Caráter"/>
    <w:link w:val="Titulo3"/>
    <w:rsid w:val="00AE6022"/>
    <w:rPr>
      <w:b/>
      <w:i/>
      <w:iCs/>
      <w:color w:val="000000"/>
      <w:sz w:val="24"/>
      <w:szCs w:val="24"/>
      <w:lang w:val="pt-PT" w:eastAsia="pt-PT"/>
    </w:rPr>
  </w:style>
  <w:style w:type="paragraph" w:customStyle="1" w:styleId="Trabfiguras">
    <w:name w:val="Trab_figuras"/>
    <w:basedOn w:val="Trabtabelas"/>
    <w:autoRedefine/>
    <w:qFormat/>
    <w:rsid w:val="00AE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3123">
      <w:bodyDiv w:val="1"/>
      <w:marLeft w:val="0"/>
      <w:marRight w:val="0"/>
      <w:marTop w:val="0"/>
      <w:marBottom w:val="0"/>
      <w:divBdr>
        <w:top w:val="none" w:sz="0" w:space="0" w:color="auto"/>
        <w:left w:val="none" w:sz="0" w:space="0" w:color="auto"/>
        <w:bottom w:val="none" w:sz="0" w:space="0" w:color="auto"/>
        <w:right w:val="none" w:sz="0" w:space="0" w:color="auto"/>
      </w:divBdr>
      <w:divsChild>
        <w:div w:id="78792711">
          <w:marLeft w:val="1354"/>
          <w:marRight w:val="0"/>
          <w:marTop w:val="70"/>
          <w:marBottom w:val="0"/>
          <w:divBdr>
            <w:top w:val="none" w:sz="0" w:space="0" w:color="auto"/>
            <w:left w:val="none" w:sz="0" w:space="0" w:color="auto"/>
            <w:bottom w:val="none" w:sz="0" w:space="0" w:color="auto"/>
            <w:right w:val="none" w:sz="0" w:space="0" w:color="auto"/>
          </w:divBdr>
        </w:div>
        <w:div w:id="420755924">
          <w:marLeft w:val="576"/>
          <w:marRight w:val="0"/>
          <w:marTop w:val="80"/>
          <w:marBottom w:val="0"/>
          <w:divBdr>
            <w:top w:val="none" w:sz="0" w:space="0" w:color="auto"/>
            <w:left w:val="none" w:sz="0" w:space="0" w:color="auto"/>
            <w:bottom w:val="none" w:sz="0" w:space="0" w:color="auto"/>
            <w:right w:val="none" w:sz="0" w:space="0" w:color="auto"/>
          </w:divBdr>
        </w:div>
        <w:div w:id="668481824">
          <w:marLeft w:val="1354"/>
          <w:marRight w:val="0"/>
          <w:marTop w:val="70"/>
          <w:marBottom w:val="0"/>
          <w:divBdr>
            <w:top w:val="none" w:sz="0" w:space="0" w:color="auto"/>
            <w:left w:val="none" w:sz="0" w:space="0" w:color="auto"/>
            <w:bottom w:val="none" w:sz="0" w:space="0" w:color="auto"/>
            <w:right w:val="none" w:sz="0" w:space="0" w:color="auto"/>
          </w:divBdr>
        </w:div>
        <w:div w:id="785007135">
          <w:marLeft w:val="1354"/>
          <w:marRight w:val="0"/>
          <w:marTop w:val="70"/>
          <w:marBottom w:val="0"/>
          <w:divBdr>
            <w:top w:val="none" w:sz="0" w:space="0" w:color="auto"/>
            <w:left w:val="none" w:sz="0" w:space="0" w:color="auto"/>
            <w:bottom w:val="none" w:sz="0" w:space="0" w:color="auto"/>
            <w:right w:val="none" w:sz="0" w:space="0" w:color="auto"/>
          </w:divBdr>
        </w:div>
        <w:div w:id="1486822603">
          <w:marLeft w:val="1354"/>
          <w:marRight w:val="0"/>
          <w:marTop w:val="70"/>
          <w:marBottom w:val="0"/>
          <w:divBdr>
            <w:top w:val="none" w:sz="0" w:space="0" w:color="auto"/>
            <w:left w:val="none" w:sz="0" w:space="0" w:color="auto"/>
            <w:bottom w:val="none" w:sz="0" w:space="0" w:color="auto"/>
            <w:right w:val="none" w:sz="0" w:space="0" w:color="auto"/>
          </w:divBdr>
        </w:div>
        <w:div w:id="1628312146">
          <w:marLeft w:val="1354"/>
          <w:marRight w:val="0"/>
          <w:marTop w:val="70"/>
          <w:marBottom w:val="0"/>
          <w:divBdr>
            <w:top w:val="none" w:sz="0" w:space="0" w:color="auto"/>
            <w:left w:val="none" w:sz="0" w:space="0" w:color="auto"/>
            <w:bottom w:val="none" w:sz="0" w:space="0" w:color="auto"/>
            <w:right w:val="none" w:sz="0" w:space="0" w:color="auto"/>
          </w:divBdr>
        </w:div>
      </w:divsChild>
    </w:div>
    <w:div w:id="488668563">
      <w:bodyDiv w:val="1"/>
      <w:marLeft w:val="0"/>
      <w:marRight w:val="0"/>
      <w:marTop w:val="0"/>
      <w:marBottom w:val="0"/>
      <w:divBdr>
        <w:top w:val="none" w:sz="0" w:space="0" w:color="auto"/>
        <w:left w:val="none" w:sz="0" w:space="0" w:color="auto"/>
        <w:bottom w:val="none" w:sz="0" w:space="0" w:color="auto"/>
        <w:right w:val="none" w:sz="0" w:space="0" w:color="auto"/>
      </w:divBdr>
    </w:div>
    <w:div w:id="766584008">
      <w:bodyDiv w:val="1"/>
      <w:marLeft w:val="0"/>
      <w:marRight w:val="0"/>
      <w:marTop w:val="0"/>
      <w:marBottom w:val="0"/>
      <w:divBdr>
        <w:top w:val="none" w:sz="0" w:space="0" w:color="auto"/>
        <w:left w:val="none" w:sz="0" w:space="0" w:color="auto"/>
        <w:bottom w:val="none" w:sz="0" w:space="0" w:color="auto"/>
        <w:right w:val="none" w:sz="0" w:space="0" w:color="auto"/>
      </w:divBdr>
    </w:div>
    <w:div w:id="1042170749">
      <w:bodyDiv w:val="1"/>
      <w:marLeft w:val="0"/>
      <w:marRight w:val="0"/>
      <w:marTop w:val="0"/>
      <w:marBottom w:val="0"/>
      <w:divBdr>
        <w:top w:val="none" w:sz="0" w:space="0" w:color="auto"/>
        <w:left w:val="none" w:sz="0" w:space="0" w:color="auto"/>
        <w:bottom w:val="none" w:sz="0" w:space="0" w:color="auto"/>
        <w:right w:val="none" w:sz="0" w:space="0" w:color="auto"/>
      </w:divBdr>
      <w:divsChild>
        <w:div w:id="54161459">
          <w:marLeft w:val="0"/>
          <w:marRight w:val="0"/>
          <w:marTop w:val="0"/>
          <w:marBottom w:val="0"/>
          <w:divBdr>
            <w:top w:val="none" w:sz="0" w:space="0" w:color="auto"/>
            <w:left w:val="none" w:sz="0" w:space="0" w:color="auto"/>
            <w:bottom w:val="none" w:sz="0" w:space="0" w:color="auto"/>
            <w:right w:val="none" w:sz="0" w:space="0" w:color="auto"/>
          </w:divBdr>
        </w:div>
        <w:div w:id="156893320">
          <w:marLeft w:val="0"/>
          <w:marRight w:val="0"/>
          <w:marTop w:val="0"/>
          <w:marBottom w:val="0"/>
          <w:divBdr>
            <w:top w:val="none" w:sz="0" w:space="0" w:color="auto"/>
            <w:left w:val="none" w:sz="0" w:space="0" w:color="auto"/>
            <w:bottom w:val="none" w:sz="0" w:space="0" w:color="auto"/>
            <w:right w:val="none" w:sz="0" w:space="0" w:color="auto"/>
          </w:divBdr>
        </w:div>
        <w:div w:id="366221341">
          <w:marLeft w:val="0"/>
          <w:marRight w:val="0"/>
          <w:marTop w:val="0"/>
          <w:marBottom w:val="0"/>
          <w:divBdr>
            <w:top w:val="none" w:sz="0" w:space="0" w:color="auto"/>
            <w:left w:val="none" w:sz="0" w:space="0" w:color="auto"/>
            <w:bottom w:val="none" w:sz="0" w:space="0" w:color="auto"/>
            <w:right w:val="none" w:sz="0" w:space="0" w:color="auto"/>
          </w:divBdr>
        </w:div>
        <w:div w:id="507717329">
          <w:marLeft w:val="0"/>
          <w:marRight w:val="0"/>
          <w:marTop w:val="0"/>
          <w:marBottom w:val="0"/>
          <w:divBdr>
            <w:top w:val="none" w:sz="0" w:space="0" w:color="auto"/>
            <w:left w:val="none" w:sz="0" w:space="0" w:color="auto"/>
            <w:bottom w:val="none" w:sz="0" w:space="0" w:color="auto"/>
            <w:right w:val="none" w:sz="0" w:space="0" w:color="auto"/>
          </w:divBdr>
        </w:div>
        <w:div w:id="690839815">
          <w:marLeft w:val="0"/>
          <w:marRight w:val="0"/>
          <w:marTop w:val="0"/>
          <w:marBottom w:val="0"/>
          <w:divBdr>
            <w:top w:val="none" w:sz="0" w:space="0" w:color="auto"/>
            <w:left w:val="none" w:sz="0" w:space="0" w:color="auto"/>
            <w:bottom w:val="none" w:sz="0" w:space="0" w:color="auto"/>
            <w:right w:val="none" w:sz="0" w:space="0" w:color="auto"/>
          </w:divBdr>
        </w:div>
        <w:div w:id="827936755">
          <w:marLeft w:val="0"/>
          <w:marRight w:val="0"/>
          <w:marTop w:val="0"/>
          <w:marBottom w:val="0"/>
          <w:divBdr>
            <w:top w:val="none" w:sz="0" w:space="0" w:color="auto"/>
            <w:left w:val="none" w:sz="0" w:space="0" w:color="auto"/>
            <w:bottom w:val="none" w:sz="0" w:space="0" w:color="auto"/>
            <w:right w:val="none" w:sz="0" w:space="0" w:color="auto"/>
          </w:divBdr>
        </w:div>
        <w:div w:id="1277253994">
          <w:marLeft w:val="0"/>
          <w:marRight w:val="0"/>
          <w:marTop w:val="0"/>
          <w:marBottom w:val="0"/>
          <w:divBdr>
            <w:top w:val="none" w:sz="0" w:space="0" w:color="auto"/>
            <w:left w:val="none" w:sz="0" w:space="0" w:color="auto"/>
            <w:bottom w:val="none" w:sz="0" w:space="0" w:color="auto"/>
            <w:right w:val="none" w:sz="0" w:space="0" w:color="auto"/>
          </w:divBdr>
        </w:div>
        <w:div w:id="1372194132">
          <w:marLeft w:val="0"/>
          <w:marRight w:val="0"/>
          <w:marTop w:val="0"/>
          <w:marBottom w:val="0"/>
          <w:divBdr>
            <w:top w:val="none" w:sz="0" w:space="0" w:color="auto"/>
            <w:left w:val="none" w:sz="0" w:space="0" w:color="auto"/>
            <w:bottom w:val="none" w:sz="0" w:space="0" w:color="auto"/>
            <w:right w:val="none" w:sz="0" w:space="0" w:color="auto"/>
          </w:divBdr>
        </w:div>
        <w:div w:id="1480729188">
          <w:marLeft w:val="0"/>
          <w:marRight w:val="0"/>
          <w:marTop w:val="0"/>
          <w:marBottom w:val="0"/>
          <w:divBdr>
            <w:top w:val="none" w:sz="0" w:space="0" w:color="auto"/>
            <w:left w:val="none" w:sz="0" w:space="0" w:color="auto"/>
            <w:bottom w:val="none" w:sz="0" w:space="0" w:color="auto"/>
            <w:right w:val="none" w:sz="0" w:space="0" w:color="auto"/>
          </w:divBdr>
        </w:div>
        <w:div w:id="1618831922">
          <w:marLeft w:val="0"/>
          <w:marRight w:val="0"/>
          <w:marTop w:val="0"/>
          <w:marBottom w:val="0"/>
          <w:divBdr>
            <w:top w:val="none" w:sz="0" w:space="0" w:color="auto"/>
            <w:left w:val="none" w:sz="0" w:space="0" w:color="auto"/>
            <w:bottom w:val="none" w:sz="0" w:space="0" w:color="auto"/>
            <w:right w:val="none" w:sz="0" w:space="0" w:color="auto"/>
          </w:divBdr>
        </w:div>
        <w:div w:id="1670019137">
          <w:marLeft w:val="0"/>
          <w:marRight w:val="0"/>
          <w:marTop w:val="0"/>
          <w:marBottom w:val="0"/>
          <w:divBdr>
            <w:top w:val="none" w:sz="0" w:space="0" w:color="auto"/>
            <w:left w:val="none" w:sz="0" w:space="0" w:color="auto"/>
            <w:bottom w:val="none" w:sz="0" w:space="0" w:color="auto"/>
            <w:right w:val="none" w:sz="0" w:space="0" w:color="auto"/>
          </w:divBdr>
        </w:div>
        <w:div w:id="1917935659">
          <w:marLeft w:val="0"/>
          <w:marRight w:val="0"/>
          <w:marTop w:val="0"/>
          <w:marBottom w:val="0"/>
          <w:divBdr>
            <w:top w:val="none" w:sz="0" w:space="0" w:color="auto"/>
            <w:left w:val="none" w:sz="0" w:space="0" w:color="auto"/>
            <w:bottom w:val="none" w:sz="0" w:space="0" w:color="auto"/>
            <w:right w:val="none" w:sz="0" w:space="0" w:color="auto"/>
          </w:divBdr>
        </w:div>
        <w:div w:id="1924030114">
          <w:marLeft w:val="0"/>
          <w:marRight w:val="0"/>
          <w:marTop w:val="0"/>
          <w:marBottom w:val="0"/>
          <w:divBdr>
            <w:top w:val="none" w:sz="0" w:space="0" w:color="auto"/>
            <w:left w:val="none" w:sz="0" w:space="0" w:color="auto"/>
            <w:bottom w:val="none" w:sz="0" w:space="0" w:color="auto"/>
            <w:right w:val="none" w:sz="0" w:space="0" w:color="auto"/>
          </w:divBdr>
        </w:div>
        <w:div w:id="2013681312">
          <w:marLeft w:val="0"/>
          <w:marRight w:val="0"/>
          <w:marTop w:val="0"/>
          <w:marBottom w:val="0"/>
          <w:divBdr>
            <w:top w:val="none" w:sz="0" w:space="0" w:color="auto"/>
            <w:left w:val="none" w:sz="0" w:space="0" w:color="auto"/>
            <w:bottom w:val="none" w:sz="0" w:space="0" w:color="auto"/>
            <w:right w:val="none" w:sz="0" w:space="0" w:color="auto"/>
          </w:divBdr>
        </w:div>
      </w:divsChild>
    </w:div>
    <w:div w:id="1767657211">
      <w:bodyDiv w:val="1"/>
      <w:marLeft w:val="0"/>
      <w:marRight w:val="0"/>
      <w:marTop w:val="0"/>
      <w:marBottom w:val="0"/>
      <w:divBdr>
        <w:top w:val="none" w:sz="0" w:space="0" w:color="auto"/>
        <w:left w:val="none" w:sz="0" w:space="0" w:color="auto"/>
        <w:bottom w:val="none" w:sz="0" w:space="0" w:color="auto"/>
        <w:right w:val="none" w:sz="0" w:space="0" w:color="auto"/>
      </w:divBdr>
      <w:divsChild>
        <w:div w:id="73163903">
          <w:marLeft w:val="0"/>
          <w:marRight w:val="0"/>
          <w:marTop w:val="0"/>
          <w:marBottom w:val="0"/>
          <w:divBdr>
            <w:top w:val="none" w:sz="0" w:space="0" w:color="auto"/>
            <w:left w:val="none" w:sz="0" w:space="0" w:color="auto"/>
            <w:bottom w:val="none" w:sz="0" w:space="0" w:color="auto"/>
            <w:right w:val="none" w:sz="0" w:space="0" w:color="auto"/>
          </w:divBdr>
        </w:div>
        <w:div w:id="78019316">
          <w:marLeft w:val="0"/>
          <w:marRight w:val="0"/>
          <w:marTop w:val="0"/>
          <w:marBottom w:val="0"/>
          <w:divBdr>
            <w:top w:val="none" w:sz="0" w:space="0" w:color="auto"/>
            <w:left w:val="none" w:sz="0" w:space="0" w:color="auto"/>
            <w:bottom w:val="none" w:sz="0" w:space="0" w:color="auto"/>
            <w:right w:val="none" w:sz="0" w:space="0" w:color="auto"/>
          </w:divBdr>
        </w:div>
        <w:div w:id="175508930">
          <w:marLeft w:val="0"/>
          <w:marRight w:val="0"/>
          <w:marTop w:val="0"/>
          <w:marBottom w:val="0"/>
          <w:divBdr>
            <w:top w:val="none" w:sz="0" w:space="0" w:color="auto"/>
            <w:left w:val="none" w:sz="0" w:space="0" w:color="auto"/>
            <w:bottom w:val="none" w:sz="0" w:space="0" w:color="auto"/>
            <w:right w:val="none" w:sz="0" w:space="0" w:color="auto"/>
          </w:divBdr>
        </w:div>
        <w:div w:id="193353085">
          <w:marLeft w:val="0"/>
          <w:marRight w:val="0"/>
          <w:marTop w:val="0"/>
          <w:marBottom w:val="0"/>
          <w:divBdr>
            <w:top w:val="none" w:sz="0" w:space="0" w:color="auto"/>
            <w:left w:val="none" w:sz="0" w:space="0" w:color="auto"/>
            <w:bottom w:val="none" w:sz="0" w:space="0" w:color="auto"/>
            <w:right w:val="none" w:sz="0" w:space="0" w:color="auto"/>
          </w:divBdr>
        </w:div>
        <w:div w:id="495416564">
          <w:marLeft w:val="0"/>
          <w:marRight w:val="0"/>
          <w:marTop w:val="0"/>
          <w:marBottom w:val="0"/>
          <w:divBdr>
            <w:top w:val="none" w:sz="0" w:space="0" w:color="auto"/>
            <w:left w:val="none" w:sz="0" w:space="0" w:color="auto"/>
            <w:bottom w:val="none" w:sz="0" w:space="0" w:color="auto"/>
            <w:right w:val="none" w:sz="0" w:space="0" w:color="auto"/>
          </w:divBdr>
        </w:div>
        <w:div w:id="1088307417">
          <w:marLeft w:val="0"/>
          <w:marRight w:val="0"/>
          <w:marTop w:val="0"/>
          <w:marBottom w:val="0"/>
          <w:divBdr>
            <w:top w:val="none" w:sz="0" w:space="0" w:color="auto"/>
            <w:left w:val="none" w:sz="0" w:space="0" w:color="auto"/>
            <w:bottom w:val="none" w:sz="0" w:space="0" w:color="auto"/>
            <w:right w:val="none" w:sz="0" w:space="0" w:color="auto"/>
          </w:divBdr>
        </w:div>
        <w:div w:id="1318847812">
          <w:marLeft w:val="0"/>
          <w:marRight w:val="0"/>
          <w:marTop w:val="0"/>
          <w:marBottom w:val="0"/>
          <w:divBdr>
            <w:top w:val="none" w:sz="0" w:space="0" w:color="auto"/>
            <w:left w:val="none" w:sz="0" w:space="0" w:color="auto"/>
            <w:bottom w:val="none" w:sz="0" w:space="0" w:color="auto"/>
            <w:right w:val="none" w:sz="0" w:space="0" w:color="auto"/>
          </w:divBdr>
        </w:div>
        <w:div w:id="1336879096">
          <w:marLeft w:val="0"/>
          <w:marRight w:val="0"/>
          <w:marTop w:val="0"/>
          <w:marBottom w:val="0"/>
          <w:divBdr>
            <w:top w:val="none" w:sz="0" w:space="0" w:color="auto"/>
            <w:left w:val="none" w:sz="0" w:space="0" w:color="auto"/>
            <w:bottom w:val="none" w:sz="0" w:space="0" w:color="auto"/>
            <w:right w:val="none" w:sz="0" w:space="0" w:color="auto"/>
          </w:divBdr>
        </w:div>
        <w:div w:id="1341662574">
          <w:marLeft w:val="0"/>
          <w:marRight w:val="0"/>
          <w:marTop w:val="0"/>
          <w:marBottom w:val="0"/>
          <w:divBdr>
            <w:top w:val="none" w:sz="0" w:space="0" w:color="auto"/>
            <w:left w:val="none" w:sz="0" w:space="0" w:color="auto"/>
            <w:bottom w:val="none" w:sz="0" w:space="0" w:color="auto"/>
            <w:right w:val="none" w:sz="0" w:space="0" w:color="auto"/>
          </w:divBdr>
        </w:div>
        <w:div w:id="1351445732">
          <w:marLeft w:val="0"/>
          <w:marRight w:val="0"/>
          <w:marTop w:val="0"/>
          <w:marBottom w:val="0"/>
          <w:divBdr>
            <w:top w:val="none" w:sz="0" w:space="0" w:color="auto"/>
            <w:left w:val="none" w:sz="0" w:space="0" w:color="auto"/>
            <w:bottom w:val="none" w:sz="0" w:space="0" w:color="auto"/>
            <w:right w:val="none" w:sz="0" w:space="0" w:color="auto"/>
          </w:divBdr>
        </w:div>
        <w:div w:id="1819154336">
          <w:marLeft w:val="0"/>
          <w:marRight w:val="0"/>
          <w:marTop w:val="0"/>
          <w:marBottom w:val="0"/>
          <w:divBdr>
            <w:top w:val="none" w:sz="0" w:space="0" w:color="auto"/>
            <w:left w:val="none" w:sz="0" w:space="0" w:color="auto"/>
            <w:bottom w:val="none" w:sz="0" w:space="0" w:color="auto"/>
            <w:right w:val="none" w:sz="0" w:space="0" w:color="auto"/>
          </w:divBdr>
        </w:div>
      </w:divsChild>
    </w:div>
    <w:div w:id="20470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re.pt/application/conteudo/43045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JournalArticle</b:SourceType>
    <b:Guid>{0FBD16F0-4427-41DB-A8AD-34888226868B}</b:Guid>
    <b:Title>SQL Server 2016 </b:Title>
    <b:Year>2016</b:Year>
    <b:Author>
      <b:Author>
        <b:NameList>
          <b:Person>
            <b:Last>Microsoft</b:Last>
          </b:Person>
        </b:NameList>
      </b:Author>
    </b:Author>
    <b:JournalName>Microsoft Review</b:JournalName>
    <b:RefOrder>1</b:RefOrder>
  </b:Source>
</b:Sources>
</file>

<file path=customXml/itemProps1.xml><?xml version="1.0" encoding="utf-8"?>
<ds:datastoreItem xmlns:ds="http://schemas.openxmlformats.org/officeDocument/2006/customXml" ds:itemID="{FE2AC27C-8E26-474F-8AA3-FEEED8EC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21</Pages>
  <Words>3870</Words>
  <Characters>20903</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Procedimentos Gerais</vt:lpstr>
      <vt:lpstr>Procedimentos Gerais</vt:lpstr>
    </vt:vector>
  </TitlesOfParts>
  <Company>PT COM</Company>
  <LinksUpToDate>false</LinksUpToDate>
  <CharactersWithSpaces>24724</CharactersWithSpaces>
  <SharedDoc>false</SharedDoc>
  <HLinks>
    <vt:vector size="114" baseType="variant">
      <vt:variant>
        <vt:i4>3407973</vt:i4>
      </vt:variant>
      <vt:variant>
        <vt:i4>117</vt:i4>
      </vt:variant>
      <vt:variant>
        <vt:i4>0</vt:i4>
      </vt:variant>
      <vt:variant>
        <vt:i4>5</vt:i4>
      </vt:variant>
      <vt:variant>
        <vt:lpwstr>https://dre.pt/application/conteudo/430457</vt:lpwstr>
      </vt:variant>
      <vt:variant>
        <vt:lpwstr/>
      </vt:variant>
      <vt:variant>
        <vt:i4>1507376</vt:i4>
      </vt:variant>
      <vt:variant>
        <vt:i4>104</vt:i4>
      </vt:variant>
      <vt:variant>
        <vt:i4>0</vt:i4>
      </vt:variant>
      <vt:variant>
        <vt:i4>5</vt:i4>
      </vt:variant>
      <vt:variant>
        <vt:lpwstr/>
      </vt:variant>
      <vt:variant>
        <vt:lpwstr>_Toc160097815</vt:lpwstr>
      </vt:variant>
      <vt:variant>
        <vt:i4>1507376</vt:i4>
      </vt:variant>
      <vt:variant>
        <vt:i4>98</vt:i4>
      </vt:variant>
      <vt:variant>
        <vt:i4>0</vt:i4>
      </vt:variant>
      <vt:variant>
        <vt:i4>5</vt:i4>
      </vt:variant>
      <vt:variant>
        <vt:lpwstr/>
      </vt:variant>
      <vt:variant>
        <vt:lpwstr>_Toc160097814</vt:lpwstr>
      </vt:variant>
      <vt:variant>
        <vt:i4>1507376</vt:i4>
      </vt:variant>
      <vt:variant>
        <vt:i4>92</vt:i4>
      </vt:variant>
      <vt:variant>
        <vt:i4>0</vt:i4>
      </vt:variant>
      <vt:variant>
        <vt:i4>5</vt:i4>
      </vt:variant>
      <vt:variant>
        <vt:lpwstr/>
      </vt:variant>
      <vt:variant>
        <vt:lpwstr>_Toc160097813</vt:lpwstr>
      </vt:variant>
      <vt:variant>
        <vt:i4>1507376</vt:i4>
      </vt:variant>
      <vt:variant>
        <vt:i4>86</vt:i4>
      </vt:variant>
      <vt:variant>
        <vt:i4>0</vt:i4>
      </vt:variant>
      <vt:variant>
        <vt:i4>5</vt:i4>
      </vt:variant>
      <vt:variant>
        <vt:lpwstr/>
      </vt:variant>
      <vt:variant>
        <vt:lpwstr>_Toc160097812</vt:lpwstr>
      </vt:variant>
      <vt:variant>
        <vt:i4>1507376</vt:i4>
      </vt:variant>
      <vt:variant>
        <vt:i4>80</vt:i4>
      </vt:variant>
      <vt:variant>
        <vt:i4>0</vt:i4>
      </vt:variant>
      <vt:variant>
        <vt:i4>5</vt:i4>
      </vt:variant>
      <vt:variant>
        <vt:lpwstr/>
      </vt:variant>
      <vt:variant>
        <vt:lpwstr>_Toc160097811</vt:lpwstr>
      </vt:variant>
      <vt:variant>
        <vt:i4>1507376</vt:i4>
      </vt:variant>
      <vt:variant>
        <vt:i4>74</vt:i4>
      </vt:variant>
      <vt:variant>
        <vt:i4>0</vt:i4>
      </vt:variant>
      <vt:variant>
        <vt:i4>5</vt:i4>
      </vt:variant>
      <vt:variant>
        <vt:lpwstr/>
      </vt:variant>
      <vt:variant>
        <vt:lpwstr>_Toc160097810</vt:lpwstr>
      </vt:variant>
      <vt:variant>
        <vt:i4>1441840</vt:i4>
      </vt:variant>
      <vt:variant>
        <vt:i4>68</vt:i4>
      </vt:variant>
      <vt:variant>
        <vt:i4>0</vt:i4>
      </vt:variant>
      <vt:variant>
        <vt:i4>5</vt:i4>
      </vt:variant>
      <vt:variant>
        <vt:lpwstr/>
      </vt:variant>
      <vt:variant>
        <vt:lpwstr>_Toc160097809</vt:lpwstr>
      </vt:variant>
      <vt:variant>
        <vt:i4>1441840</vt:i4>
      </vt:variant>
      <vt:variant>
        <vt:i4>62</vt:i4>
      </vt:variant>
      <vt:variant>
        <vt:i4>0</vt:i4>
      </vt:variant>
      <vt:variant>
        <vt:i4>5</vt:i4>
      </vt:variant>
      <vt:variant>
        <vt:lpwstr/>
      </vt:variant>
      <vt:variant>
        <vt:lpwstr>_Toc160097808</vt:lpwstr>
      </vt:variant>
      <vt:variant>
        <vt:i4>1441840</vt:i4>
      </vt:variant>
      <vt:variant>
        <vt:i4>56</vt:i4>
      </vt:variant>
      <vt:variant>
        <vt:i4>0</vt:i4>
      </vt:variant>
      <vt:variant>
        <vt:i4>5</vt:i4>
      </vt:variant>
      <vt:variant>
        <vt:lpwstr/>
      </vt:variant>
      <vt:variant>
        <vt:lpwstr>_Toc160097807</vt:lpwstr>
      </vt:variant>
      <vt:variant>
        <vt:i4>1441840</vt:i4>
      </vt:variant>
      <vt:variant>
        <vt:i4>50</vt:i4>
      </vt:variant>
      <vt:variant>
        <vt:i4>0</vt:i4>
      </vt:variant>
      <vt:variant>
        <vt:i4>5</vt:i4>
      </vt:variant>
      <vt:variant>
        <vt:lpwstr/>
      </vt:variant>
      <vt:variant>
        <vt:lpwstr>_Toc160097806</vt:lpwstr>
      </vt:variant>
      <vt:variant>
        <vt:i4>1441840</vt:i4>
      </vt:variant>
      <vt:variant>
        <vt:i4>44</vt:i4>
      </vt:variant>
      <vt:variant>
        <vt:i4>0</vt:i4>
      </vt:variant>
      <vt:variant>
        <vt:i4>5</vt:i4>
      </vt:variant>
      <vt:variant>
        <vt:lpwstr/>
      </vt:variant>
      <vt:variant>
        <vt:lpwstr>_Toc160097805</vt:lpwstr>
      </vt:variant>
      <vt:variant>
        <vt:i4>1441840</vt:i4>
      </vt:variant>
      <vt:variant>
        <vt:i4>38</vt:i4>
      </vt:variant>
      <vt:variant>
        <vt:i4>0</vt:i4>
      </vt:variant>
      <vt:variant>
        <vt:i4>5</vt:i4>
      </vt:variant>
      <vt:variant>
        <vt:lpwstr/>
      </vt:variant>
      <vt:variant>
        <vt:lpwstr>_Toc160097804</vt:lpwstr>
      </vt:variant>
      <vt:variant>
        <vt:i4>1441840</vt:i4>
      </vt:variant>
      <vt:variant>
        <vt:i4>32</vt:i4>
      </vt:variant>
      <vt:variant>
        <vt:i4>0</vt:i4>
      </vt:variant>
      <vt:variant>
        <vt:i4>5</vt:i4>
      </vt:variant>
      <vt:variant>
        <vt:lpwstr/>
      </vt:variant>
      <vt:variant>
        <vt:lpwstr>_Toc160097803</vt:lpwstr>
      </vt:variant>
      <vt:variant>
        <vt:i4>1441840</vt:i4>
      </vt:variant>
      <vt:variant>
        <vt:i4>26</vt:i4>
      </vt:variant>
      <vt:variant>
        <vt:i4>0</vt:i4>
      </vt:variant>
      <vt:variant>
        <vt:i4>5</vt:i4>
      </vt:variant>
      <vt:variant>
        <vt:lpwstr/>
      </vt:variant>
      <vt:variant>
        <vt:lpwstr>_Toc160097802</vt:lpwstr>
      </vt:variant>
      <vt:variant>
        <vt:i4>1441840</vt:i4>
      </vt:variant>
      <vt:variant>
        <vt:i4>20</vt:i4>
      </vt:variant>
      <vt:variant>
        <vt:i4>0</vt:i4>
      </vt:variant>
      <vt:variant>
        <vt:i4>5</vt:i4>
      </vt:variant>
      <vt:variant>
        <vt:lpwstr/>
      </vt:variant>
      <vt:variant>
        <vt:lpwstr>_Toc160097801</vt:lpwstr>
      </vt:variant>
      <vt:variant>
        <vt:i4>1441840</vt:i4>
      </vt:variant>
      <vt:variant>
        <vt:i4>14</vt:i4>
      </vt:variant>
      <vt:variant>
        <vt:i4>0</vt:i4>
      </vt:variant>
      <vt:variant>
        <vt:i4>5</vt:i4>
      </vt:variant>
      <vt:variant>
        <vt:lpwstr/>
      </vt:variant>
      <vt:variant>
        <vt:lpwstr>_Toc160097800</vt:lpwstr>
      </vt:variant>
      <vt:variant>
        <vt:i4>2031679</vt:i4>
      </vt:variant>
      <vt:variant>
        <vt:i4>8</vt:i4>
      </vt:variant>
      <vt:variant>
        <vt:i4>0</vt:i4>
      </vt:variant>
      <vt:variant>
        <vt:i4>5</vt:i4>
      </vt:variant>
      <vt:variant>
        <vt:lpwstr/>
      </vt:variant>
      <vt:variant>
        <vt:lpwstr>_Toc160097799</vt:lpwstr>
      </vt:variant>
      <vt:variant>
        <vt:i4>2031679</vt:i4>
      </vt:variant>
      <vt:variant>
        <vt:i4>2</vt:i4>
      </vt:variant>
      <vt:variant>
        <vt:i4>0</vt:i4>
      </vt:variant>
      <vt:variant>
        <vt:i4>5</vt:i4>
      </vt:variant>
      <vt:variant>
        <vt:lpwstr/>
      </vt:variant>
      <vt:variant>
        <vt:lpwstr>_Toc160097798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Procedimentos Gerais</dc:title>
  <dc:subject/>
  <dc:creator>PT COM</dc:creator>
  <cp:keywords/>
  <dc:description/>
  <cp:lastModifiedBy>David Neves</cp:lastModifiedBy>
  <cp:revision>114</cp:revision>
  <cp:lastPrinted>2018-02-08T12:14:00Z</cp:lastPrinted>
  <dcterms:created xsi:type="dcterms:W3CDTF">2025-06-23T20:00:00Z</dcterms:created>
  <dcterms:modified xsi:type="dcterms:W3CDTF">2025-06-24T21:01:00Z</dcterms:modified>
</cp:coreProperties>
</file>